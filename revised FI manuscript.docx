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0068" w:rsidRPr="00BB3549" w:rsidRDefault="003D0068" w:rsidP="001551A4">
      <w:pPr>
        <w:jc w:val="center"/>
        <w:rPr>
          <w:rFonts w:ascii="Times New Roman" w:hAnsi="Times New Roman" w:cs="Times New Roman"/>
          <w:b/>
        </w:rPr>
      </w:pPr>
      <w:r w:rsidRPr="00BB3549">
        <w:rPr>
          <w:rFonts w:ascii="Times New Roman" w:hAnsi="Times New Roman" w:cs="Times New Roman"/>
          <w:b/>
        </w:rPr>
        <w:t>Development and validation of an immune related, prognostic signature and nomogram in ovarian cancer</w:t>
      </w:r>
    </w:p>
    <w:p w:rsidR="00204ED4" w:rsidRPr="00BB3549" w:rsidRDefault="00204ED4" w:rsidP="00BB3549">
      <w:pPr>
        <w:pStyle w:val="af"/>
        <w:ind w:left="360"/>
        <w:jc w:val="center"/>
        <w:rPr>
          <w:rFonts w:ascii="Times New Roman" w:hAnsi="Times New Roman" w:cs="Times New Roman"/>
        </w:rPr>
      </w:pPr>
      <w:bookmarkStart w:id="0" w:name="_Hlk57057818"/>
      <w:r w:rsidRPr="00BB3549">
        <w:rPr>
          <w:rFonts w:ascii="Times New Roman" w:hAnsi="Times New Roman" w:cs="Times New Roman"/>
        </w:rPr>
        <w:t>Xiao</w:t>
      </w:r>
      <w:r w:rsidR="003F3411" w:rsidRPr="00BB3549">
        <w:rPr>
          <w:rFonts w:ascii="Times New Roman" w:hAnsi="Times New Roman" w:cs="Times New Roman"/>
        </w:rPr>
        <w:t>-P</w:t>
      </w:r>
      <w:r w:rsidRPr="00BB3549">
        <w:rPr>
          <w:rFonts w:ascii="Times New Roman" w:hAnsi="Times New Roman" w:cs="Times New Roman"/>
        </w:rPr>
        <w:t>ing Liu</w:t>
      </w:r>
      <w:r w:rsidRPr="00BB3549">
        <w:rPr>
          <w:rFonts w:ascii="Times New Roman" w:hAnsi="Times New Roman" w:cs="Times New Roman"/>
          <w:vertAlign w:val="superscript"/>
        </w:rPr>
        <w:t>1</w:t>
      </w:r>
      <w:r w:rsidRPr="00BB3549">
        <w:rPr>
          <w:rFonts w:ascii="Times New Roman" w:hAnsi="Times New Roman" w:cs="Times New Roman"/>
        </w:rPr>
        <w:t xml:space="preserve">, </w:t>
      </w:r>
      <w:proofErr w:type="spellStart"/>
      <w:r w:rsidRPr="00BB3549">
        <w:rPr>
          <w:rFonts w:ascii="Times New Roman" w:hAnsi="Times New Roman" w:cs="Times New Roman"/>
        </w:rPr>
        <w:t>Shaojie</w:t>
      </w:r>
      <w:proofErr w:type="spellEnd"/>
      <w:r w:rsidRPr="00BB3549">
        <w:rPr>
          <w:rFonts w:ascii="Times New Roman" w:hAnsi="Times New Roman" w:cs="Times New Roman"/>
        </w:rPr>
        <w:t xml:space="preserve"> Wu</w:t>
      </w:r>
      <w:r w:rsidRPr="00BB3549">
        <w:rPr>
          <w:rFonts w:ascii="Times New Roman" w:hAnsi="Times New Roman" w:cs="Times New Roman"/>
          <w:vertAlign w:val="superscript"/>
        </w:rPr>
        <w:t>1</w:t>
      </w:r>
      <w:r w:rsidRPr="00BB3549">
        <w:rPr>
          <w:rFonts w:ascii="Times New Roman" w:hAnsi="Times New Roman" w:cs="Times New Roman"/>
        </w:rPr>
        <w:t xml:space="preserve">, </w:t>
      </w:r>
      <w:proofErr w:type="spellStart"/>
      <w:r w:rsidRPr="00BB3549">
        <w:rPr>
          <w:rFonts w:ascii="Times New Roman" w:hAnsi="Times New Roman" w:cs="Times New Roman"/>
        </w:rPr>
        <w:t>HongJie</w:t>
      </w:r>
      <w:proofErr w:type="spellEnd"/>
      <w:r w:rsidRPr="00BB3549">
        <w:rPr>
          <w:rFonts w:ascii="Times New Roman" w:hAnsi="Times New Roman" w:cs="Times New Roman"/>
        </w:rPr>
        <w:t xml:space="preserve"> Shi</w:t>
      </w:r>
      <w:r w:rsidRPr="00BB3549">
        <w:rPr>
          <w:rFonts w:ascii="Times New Roman" w:hAnsi="Times New Roman" w:cs="Times New Roman"/>
          <w:vertAlign w:val="superscript"/>
        </w:rPr>
        <w:t>2,3</w:t>
      </w:r>
      <w:r w:rsidRPr="00BB3549">
        <w:rPr>
          <w:rFonts w:ascii="Times New Roman" w:hAnsi="Times New Roman" w:cs="Times New Roman"/>
        </w:rPr>
        <w:t xml:space="preserve">, </w:t>
      </w:r>
      <w:r w:rsidR="00BB3549" w:rsidRPr="00BB3549">
        <w:rPr>
          <w:rFonts w:ascii="Times New Roman" w:hAnsi="Times New Roman" w:cs="Times New Roman"/>
        </w:rPr>
        <w:t>Yang Li</w:t>
      </w:r>
      <w:r w:rsidR="00BB3549" w:rsidRPr="00BB3549">
        <w:rPr>
          <w:rFonts w:ascii="Times New Roman" w:hAnsi="Times New Roman" w:cs="Times New Roman"/>
          <w:vertAlign w:val="superscript"/>
        </w:rPr>
        <w:t>3</w:t>
      </w:r>
      <w:r w:rsidR="00BB3549" w:rsidRPr="00BB3549">
        <w:rPr>
          <w:rFonts w:ascii="Times New Roman" w:hAnsi="Times New Roman" w:cs="Times New Roman"/>
        </w:rPr>
        <w:t xml:space="preserve">, </w:t>
      </w:r>
      <w:proofErr w:type="spellStart"/>
      <w:r w:rsidRPr="00BB3549">
        <w:rPr>
          <w:rFonts w:ascii="Times New Roman" w:hAnsi="Times New Roman" w:cs="Times New Roman"/>
        </w:rPr>
        <w:t>Guanyi</w:t>
      </w:r>
      <w:proofErr w:type="spellEnd"/>
      <w:r w:rsidRPr="00BB3549">
        <w:rPr>
          <w:rFonts w:ascii="Times New Roman" w:hAnsi="Times New Roman" w:cs="Times New Roman"/>
        </w:rPr>
        <w:t xml:space="preserve"> Wang</w:t>
      </w:r>
      <w:r w:rsidRPr="00BB3549">
        <w:rPr>
          <w:rFonts w:ascii="Times New Roman" w:hAnsi="Times New Roman" w:cs="Times New Roman"/>
          <w:vertAlign w:val="superscript"/>
        </w:rPr>
        <w:t>2,3</w:t>
      </w:r>
      <w:r w:rsidRPr="00BB3549">
        <w:rPr>
          <w:rFonts w:ascii="Times New Roman" w:hAnsi="Times New Roman" w:cs="Times New Roman"/>
        </w:rPr>
        <w:t>, Chen Chen</w:t>
      </w:r>
      <w:r w:rsidRPr="00BB3549">
        <w:rPr>
          <w:rFonts w:ascii="Times New Roman" w:hAnsi="Times New Roman" w:cs="Times New Roman"/>
          <w:vertAlign w:val="superscript"/>
        </w:rPr>
        <w:t>2,3</w:t>
      </w:r>
      <w:r w:rsidRPr="00BB3549">
        <w:rPr>
          <w:rFonts w:ascii="Times New Roman" w:hAnsi="Times New Roman" w:cs="Times New Roman"/>
        </w:rPr>
        <w:t>, Gang Li</w:t>
      </w:r>
      <w:r w:rsidRPr="00BB3549">
        <w:rPr>
          <w:rFonts w:ascii="Times New Roman" w:hAnsi="Times New Roman" w:cs="Times New Roman"/>
          <w:vertAlign w:val="superscript"/>
        </w:rPr>
        <w:t>2,3</w:t>
      </w:r>
      <w:r w:rsidRPr="00BB3549">
        <w:rPr>
          <w:rFonts w:ascii="Times New Roman" w:hAnsi="Times New Roman" w:cs="Times New Roman"/>
        </w:rPr>
        <w:t>, Qing Gong</w:t>
      </w:r>
      <w:r w:rsidRPr="00BB3549">
        <w:rPr>
          <w:rFonts w:ascii="Times New Roman" w:hAnsi="Times New Roman" w:cs="Times New Roman"/>
          <w:vertAlign w:val="superscript"/>
        </w:rPr>
        <w:t>4</w:t>
      </w:r>
      <w:r w:rsidRPr="00BB3549">
        <w:rPr>
          <w:rFonts w:ascii="Times New Roman" w:hAnsi="Times New Roman" w:cs="Times New Roman"/>
        </w:rPr>
        <w:t xml:space="preserve">, </w:t>
      </w:r>
      <w:proofErr w:type="spellStart"/>
      <w:r w:rsidRPr="00BB3549">
        <w:rPr>
          <w:rFonts w:ascii="Times New Roman" w:hAnsi="Times New Roman" w:cs="Times New Roman"/>
        </w:rPr>
        <w:t>Lijuan</w:t>
      </w:r>
      <w:proofErr w:type="spellEnd"/>
      <w:r w:rsidRPr="00BB3549">
        <w:rPr>
          <w:rFonts w:ascii="Times New Roman" w:hAnsi="Times New Roman" w:cs="Times New Roman"/>
        </w:rPr>
        <w:t xml:space="preserve"> Gan</w:t>
      </w:r>
      <w:r w:rsidRPr="00BB3549">
        <w:rPr>
          <w:rFonts w:ascii="Times New Roman" w:hAnsi="Times New Roman" w:cs="Times New Roman"/>
          <w:vertAlign w:val="superscript"/>
        </w:rPr>
        <w:t>5</w:t>
      </w:r>
      <w:r w:rsidRPr="00BB3549">
        <w:rPr>
          <w:rFonts w:ascii="Times New Roman" w:hAnsi="Times New Roman" w:cs="Times New Roman"/>
        </w:rPr>
        <w:t xml:space="preserve">, </w:t>
      </w:r>
      <w:proofErr w:type="spellStart"/>
      <w:r w:rsidR="00E81358" w:rsidRPr="00BB3549">
        <w:rPr>
          <w:rFonts w:ascii="Times New Roman" w:hAnsi="Times New Roman" w:cs="Times New Roman"/>
        </w:rPr>
        <w:t>Yingying</w:t>
      </w:r>
      <w:proofErr w:type="spellEnd"/>
      <w:r w:rsidR="00E81358" w:rsidRPr="00BB3549">
        <w:rPr>
          <w:rFonts w:ascii="Times New Roman" w:hAnsi="Times New Roman" w:cs="Times New Roman"/>
        </w:rPr>
        <w:t xml:space="preserve"> Hu</w:t>
      </w:r>
      <w:r w:rsidR="00E81358" w:rsidRPr="00E81358">
        <w:rPr>
          <w:rFonts w:ascii="Times New Roman" w:hAnsi="Times New Roman" w:cs="Times New Roman" w:hint="eastAsia"/>
          <w:vertAlign w:val="superscript"/>
        </w:rPr>
        <w:t>6</w:t>
      </w:r>
      <w:r w:rsidR="00E81358" w:rsidRPr="00BB3549">
        <w:rPr>
          <w:rFonts w:ascii="Times New Roman" w:hAnsi="Times New Roman" w:cs="Times New Roman"/>
        </w:rPr>
        <w:t>*,</w:t>
      </w:r>
      <w:r w:rsidR="00E81358">
        <w:rPr>
          <w:rFonts w:ascii="Times New Roman" w:hAnsi="Times New Roman" w:cs="Times New Roman"/>
        </w:rPr>
        <w:t xml:space="preserve"> </w:t>
      </w:r>
      <w:r w:rsidR="003F3411" w:rsidRPr="00BB3549">
        <w:rPr>
          <w:rFonts w:ascii="Times New Roman" w:hAnsi="Times New Roman" w:cs="Times New Roman"/>
        </w:rPr>
        <w:t>Shuang Zhou</w:t>
      </w:r>
      <w:r w:rsidR="00E81358" w:rsidRPr="00E81358">
        <w:rPr>
          <w:rFonts w:ascii="Times New Roman" w:hAnsi="Times New Roman" w:cs="Times New Roman" w:hint="eastAsia"/>
          <w:vertAlign w:val="superscript"/>
        </w:rPr>
        <w:t>7</w:t>
      </w:r>
      <w:r w:rsidR="00E81358">
        <w:rPr>
          <w:rFonts w:ascii="Times New Roman" w:hAnsi="Times New Roman" w:cs="Times New Roman" w:hint="eastAsia"/>
        </w:rPr>
        <w:t>*</w:t>
      </w:r>
      <w:r w:rsidR="003F3411" w:rsidRPr="00BB3549">
        <w:rPr>
          <w:rFonts w:ascii="Times New Roman" w:hAnsi="Times New Roman" w:cs="Times New Roman"/>
        </w:rPr>
        <w:t>,</w:t>
      </w:r>
      <w:r w:rsidRPr="00BB3549">
        <w:rPr>
          <w:rFonts w:ascii="Times New Roman" w:hAnsi="Times New Roman" w:cs="Times New Roman"/>
        </w:rPr>
        <w:t xml:space="preserve"> Sheng Li</w:t>
      </w:r>
      <w:bookmarkStart w:id="1" w:name="OLE_LINK1"/>
      <w:r w:rsidRPr="00BB3549">
        <w:rPr>
          <w:rFonts w:ascii="Times New Roman" w:hAnsi="Times New Roman" w:cs="Times New Roman"/>
          <w:vertAlign w:val="superscript"/>
        </w:rPr>
        <w:t>1,2,</w:t>
      </w:r>
      <w:bookmarkStart w:id="2" w:name="_Hlk26367066"/>
      <w:bookmarkEnd w:id="0"/>
      <w:r w:rsidRPr="00BB3549">
        <w:rPr>
          <w:rFonts w:ascii="Times New Roman" w:hAnsi="Times New Roman" w:cs="Times New Roman"/>
          <w:vertAlign w:val="superscript"/>
        </w:rPr>
        <w:t>3</w:t>
      </w:r>
      <w:r w:rsidRPr="00BB3549">
        <w:rPr>
          <w:rFonts w:ascii="Times New Roman" w:hAnsi="Times New Roman" w:cs="Times New Roman"/>
        </w:rPr>
        <w:t>*</w:t>
      </w:r>
      <w:bookmarkEnd w:id="1"/>
      <w:bookmarkEnd w:id="2"/>
    </w:p>
    <w:p w:rsidR="003F3411" w:rsidRPr="00BB3549" w:rsidRDefault="003F3411" w:rsidP="003F3411">
      <w:pPr>
        <w:pStyle w:val="af"/>
        <w:ind w:left="360"/>
        <w:rPr>
          <w:rFonts w:ascii="Times New Roman" w:eastAsia="等线" w:hAnsi="Times New Roman" w:cs="Times New Roman"/>
          <w:color w:val="FF0000"/>
          <w:sz w:val="24"/>
          <w:szCs w:val="24"/>
        </w:rPr>
      </w:pPr>
    </w:p>
    <w:p w:rsidR="003F3411" w:rsidRPr="00BB3549" w:rsidRDefault="00DC1AF7" w:rsidP="003F3411">
      <w:pPr>
        <w:numPr>
          <w:ilvl w:val="0"/>
          <w:numId w:val="4"/>
        </w:numPr>
        <w:rPr>
          <w:rFonts w:ascii="Times New Roman" w:hAnsi="Times New Roman" w:cs="Times New Roman"/>
        </w:rPr>
      </w:pPr>
      <w:r w:rsidRPr="00BB3549">
        <w:rPr>
          <w:rFonts w:ascii="Times New Roman" w:hAnsi="Times New Roman" w:cs="Times New Roman"/>
        </w:rPr>
        <w:t xml:space="preserve"> </w:t>
      </w:r>
      <w:r w:rsidR="003F3411" w:rsidRPr="00BB3549">
        <w:rPr>
          <w:rFonts w:ascii="Times New Roman" w:hAnsi="Times New Roman" w:cs="Times New Roman"/>
        </w:rPr>
        <w:t xml:space="preserve">Department of Urology, </w:t>
      </w:r>
      <w:proofErr w:type="spellStart"/>
      <w:r w:rsidR="003F3411" w:rsidRPr="00BB3549">
        <w:rPr>
          <w:rFonts w:ascii="Times New Roman" w:hAnsi="Times New Roman" w:cs="Times New Roman"/>
        </w:rPr>
        <w:t>Zhongnan</w:t>
      </w:r>
      <w:proofErr w:type="spellEnd"/>
      <w:r w:rsidR="003F3411" w:rsidRPr="00BB3549">
        <w:rPr>
          <w:rFonts w:ascii="Times New Roman" w:hAnsi="Times New Roman" w:cs="Times New Roman"/>
        </w:rPr>
        <w:t xml:space="preserve"> Hospital of Wuhan University, Wuhan 430071, China.</w:t>
      </w:r>
    </w:p>
    <w:p w:rsidR="003F3411" w:rsidRPr="00BB3549" w:rsidRDefault="003F3411" w:rsidP="003F3411">
      <w:pPr>
        <w:numPr>
          <w:ilvl w:val="0"/>
          <w:numId w:val="4"/>
        </w:numPr>
        <w:rPr>
          <w:rFonts w:ascii="Times New Roman" w:hAnsi="Times New Roman" w:cs="Times New Roman"/>
        </w:rPr>
      </w:pPr>
      <w:r w:rsidRPr="00BB3549">
        <w:rPr>
          <w:rFonts w:ascii="Times New Roman" w:hAnsi="Times New Roman" w:cs="Times New Roman"/>
        </w:rPr>
        <w:t>Cancer Precision Diagnosis and Treatment and Translational Medicine Hubei Engineering Research Center, Wuhan 430071, China.</w:t>
      </w:r>
    </w:p>
    <w:p w:rsidR="003F3411" w:rsidRPr="00BB3549" w:rsidRDefault="003F3411" w:rsidP="003F3411">
      <w:pPr>
        <w:numPr>
          <w:ilvl w:val="0"/>
          <w:numId w:val="4"/>
        </w:numPr>
        <w:rPr>
          <w:rFonts w:ascii="Times New Roman" w:hAnsi="Times New Roman" w:cs="Times New Roman"/>
        </w:rPr>
      </w:pPr>
      <w:r w:rsidRPr="00BB3549">
        <w:rPr>
          <w:rFonts w:ascii="Times New Roman" w:hAnsi="Times New Roman" w:cs="Times New Roman"/>
        </w:rPr>
        <w:t xml:space="preserve">Department of Biological Repositories, </w:t>
      </w:r>
      <w:proofErr w:type="spellStart"/>
      <w:r w:rsidRPr="00BB3549">
        <w:rPr>
          <w:rFonts w:ascii="Times New Roman" w:hAnsi="Times New Roman" w:cs="Times New Roman"/>
        </w:rPr>
        <w:t>Zhongnan</w:t>
      </w:r>
      <w:proofErr w:type="spellEnd"/>
      <w:r w:rsidRPr="00BB3549">
        <w:rPr>
          <w:rFonts w:ascii="Times New Roman" w:hAnsi="Times New Roman" w:cs="Times New Roman"/>
        </w:rPr>
        <w:t xml:space="preserve"> Hospital of Wuhan University, Wuhan 430071, China.</w:t>
      </w:r>
    </w:p>
    <w:p w:rsidR="003F3411" w:rsidRPr="00BB3549" w:rsidRDefault="003F3411" w:rsidP="003F3411">
      <w:pPr>
        <w:numPr>
          <w:ilvl w:val="0"/>
          <w:numId w:val="4"/>
        </w:numPr>
        <w:rPr>
          <w:rFonts w:ascii="Times New Roman" w:hAnsi="Times New Roman" w:cs="Times New Roman"/>
        </w:rPr>
      </w:pPr>
      <w:r w:rsidRPr="00BB3549">
        <w:rPr>
          <w:rFonts w:ascii="Times New Roman" w:hAnsi="Times New Roman" w:cs="Times New Roman"/>
        </w:rPr>
        <w:t xml:space="preserve">Department of Obstetrics and Gynecology, </w:t>
      </w:r>
      <w:proofErr w:type="spellStart"/>
      <w:r w:rsidRPr="00BB3549">
        <w:rPr>
          <w:rFonts w:ascii="Times New Roman" w:hAnsi="Times New Roman" w:cs="Times New Roman"/>
        </w:rPr>
        <w:t>Zhongnan</w:t>
      </w:r>
      <w:proofErr w:type="spellEnd"/>
      <w:r w:rsidRPr="00BB3549">
        <w:rPr>
          <w:rFonts w:ascii="Times New Roman" w:hAnsi="Times New Roman" w:cs="Times New Roman"/>
        </w:rPr>
        <w:t xml:space="preserve"> Hospital of Wuhan University, Wuhan 430071, China.</w:t>
      </w:r>
    </w:p>
    <w:p w:rsidR="003F3411" w:rsidRPr="00BB3549" w:rsidRDefault="003F3411" w:rsidP="003F3411">
      <w:pPr>
        <w:numPr>
          <w:ilvl w:val="0"/>
          <w:numId w:val="4"/>
        </w:numPr>
        <w:rPr>
          <w:rFonts w:ascii="Times New Roman" w:hAnsi="Times New Roman" w:cs="Times New Roman"/>
        </w:rPr>
      </w:pPr>
      <w:r w:rsidRPr="00BB3549">
        <w:rPr>
          <w:rFonts w:ascii="Times New Roman" w:hAnsi="Times New Roman" w:cs="Times New Roman"/>
        </w:rPr>
        <w:t xml:space="preserve">Department of Gynecological Oncology, </w:t>
      </w:r>
      <w:proofErr w:type="spellStart"/>
      <w:r w:rsidRPr="00BB3549">
        <w:rPr>
          <w:rFonts w:ascii="Times New Roman" w:hAnsi="Times New Roman" w:cs="Times New Roman"/>
        </w:rPr>
        <w:t>Zhongnan</w:t>
      </w:r>
      <w:proofErr w:type="spellEnd"/>
      <w:r w:rsidRPr="00BB3549">
        <w:rPr>
          <w:rFonts w:ascii="Times New Roman" w:hAnsi="Times New Roman" w:cs="Times New Roman"/>
        </w:rPr>
        <w:t xml:space="preserve"> Hospital of Wuhan University, Hubei Key Laboratory of Tumor Biological Behaviors, Hubei Cancer Clinical Study Center, Wuhan, 430071, China.</w:t>
      </w:r>
    </w:p>
    <w:p w:rsidR="003F3411" w:rsidRDefault="003F3411" w:rsidP="003F3411">
      <w:pPr>
        <w:numPr>
          <w:ilvl w:val="0"/>
          <w:numId w:val="4"/>
        </w:numPr>
        <w:rPr>
          <w:rFonts w:ascii="Times New Roman" w:hAnsi="Times New Roman" w:cs="Times New Roman"/>
        </w:rPr>
      </w:pPr>
      <w:r w:rsidRPr="00BB3549">
        <w:rPr>
          <w:rFonts w:ascii="Times New Roman" w:hAnsi="Times New Roman" w:cs="Times New Roman"/>
        </w:rPr>
        <w:t xml:space="preserve">Department of Obstetrics and Gynecology, The fourth affiliated hospital, Zhejiang University School of Medicine, </w:t>
      </w:r>
      <w:proofErr w:type="spellStart"/>
      <w:r w:rsidRPr="00BB3549">
        <w:rPr>
          <w:rFonts w:ascii="Times New Roman" w:hAnsi="Times New Roman" w:cs="Times New Roman"/>
        </w:rPr>
        <w:t>Yiwu</w:t>
      </w:r>
      <w:proofErr w:type="spellEnd"/>
      <w:r w:rsidRPr="00BB3549">
        <w:rPr>
          <w:rFonts w:ascii="Times New Roman" w:hAnsi="Times New Roman" w:cs="Times New Roman"/>
        </w:rPr>
        <w:t>, China.</w:t>
      </w:r>
    </w:p>
    <w:p w:rsidR="00E81358" w:rsidRPr="00E81358" w:rsidRDefault="00E81358" w:rsidP="007A1283">
      <w:pPr>
        <w:pStyle w:val="af"/>
        <w:numPr>
          <w:ilvl w:val="0"/>
          <w:numId w:val="4"/>
        </w:numPr>
        <w:rPr>
          <w:rFonts w:ascii="Times New Roman" w:hAnsi="Times New Roman" w:cs="Times New Roman"/>
        </w:rPr>
      </w:pPr>
      <w:r w:rsidRPr="00E81358">
        <w:rPr>
          <w:rFonts w:ascii="Times New Roman" w:hAnsi="Times New Roman" w:cs="Times New Roman"/>
        </w:rPr>
        <w:t>Radiology Department, Hubei Provincial Hospital of TCM, Hubei Institute of Traditional Medicine, Wuhan, China.</w:t>
      </w:r>
    </w:p>
    <w:p w:rsidR="003F3411" w:rsidRPr="00BB3549" w:rsidRDefault="003F3411" w:rsidP="003F3411">
      <w:pPr>
        <w:rPr>
          <w:rFonts w:ascii="Times New Roman" w:hAnsi="Times New Roman" w:cs="Times New Roman"/>
          <w:b/>
        </w:rPr>
      </w:pPr>
      <w:r w:rsidRPr="00BB3549">
        <w:rPr>
          <w:rFonts w:ascii="Times New Roman" w:hAnsi="Times New Roman" w:cs="Times New Roman"/>
          <w:b/>
        </w:rPr>
        <w:t xml:space="preserve">*Correspondence: </w:t>
      </w:r>
    </w:p>
    <w:p w:rsidR="003F3411" w:rsidRPr="00BB3549" w:rsidRDefault="003F3411" w:rsidP="003F3411">
      <w:pPr>
        <w:rPr>
          <w:rFonts w:ascii="Times New Roman" w:hAnsi="Times New Roman" w:cs="Times New Roman"/>
        </w:rPr>
      </w:pPr>
      <w:r w:rsidRPr="00BB3549">
        <w:rPr>
          <w:rFonts w:ascii="Times New Roman" w:hAnsi="Times New Roman" w:cs="Times New Roman"/>
        </w:rPr>
        <w:t xml:space="preserve">Sheng Li, Department of Biological Repositories, </w:t>
      </w:r>
      <w:proofErr w:type="spellStart"/>
      <w:r w:rsidRPr="00BB3549">
        <w:rPr>
          <w:rFonts w:ascii="Times New Roman" w:hAnsi="Times New Roman" w:cs="Times New Roman"/>
        </w:rPr>
        <w:t>Zhongnan</w:t>
      </w:r>
      <w:proofErr w:type="spellEnd"/>
      <w:r w:rsidRPr="00BB3549">
        <w:rPr>
          <w:rFonts w:ascii="Times New Roman" w:hAnsi="Times New Roman" w:cs="Times New Roman"/>
        </w:rPr>
        <w:t xml:space="preserve"> Hospital of Wuhan University, 169 </w:t>
      </w:r>
      <w:proofErr w:type="spellStart"/>
      <w:r w:rsidRPr="00BB3549">
        <w:rPr>
          <w:rFonts w:ascii="Times New Roman" w:hAnsi="Times New Roman" w:cs="Times New Roman"/>
        </w:rPr>
        <w:t>Donghu</w:t>
      </w:r>
      <w:proofErr w:type="spellEnd"/>
      <w:r w:rsidRPr="00BB3549">
        <w:rPr>
          <w:rFonts w:ascii="Times New Roman" w:hAnsi="Times New Roman" w:cs="Times New Roman"/>
        </w:rPr>
        <w:t xml:space="preserve"> Road, Wuhan 430071, China. Email address: </w:t>
      </w:r>
      <w:hyperlink r:id="rId8" w:history="1">
        <w:r w:rsidRPr="00BB3549">
          <w:rPr>
            <w:rFonts w:ascii="Times New Roman" w:hAnsi="Times New Roman" w:cs="Times New Roman"/>
          </w:rPr>
          <w:t>lisheng-znyy@whu.edu.cn</w:t>
        </w:r>
      </w:hyperlink>
      <w:r w:rsidRPr="00BB3549">
        <w:rPr>
          <w:rFonts w:ascii="Times New Roman" w:hAnsi="Times New Roman" w:cs="Times New Roman"/>
        </w:rPr>
        <w:t>;</w:t>
      </w:r>
    </w:p>
    <w:p w:rsidR="003F3411" w:rsidRPr="00BB3549" w:rsidRDefault="003F3411" w:rsidP="003F3411">
      <w:pPr>
        <w:rPr>
          <w:rFonts w:ascii="Times New Roman" w:hAnsi="Times New Roman" w:cs="Times New Roman"/>
        </w:rPr>
      </w:pPr>
      <w:r w:rsidRPr="00BB3549">
        <w:rPr>
          <w:rFonts w:ascii="Times New Roman" w:hAnsi="Times New Roman" w:cs="Times New Roman"/>
        </w:rPr>
        <w:t xml:space="preserve">Shuang Zhou, Radiology Department, Hubei Provincial Hospital of TCM, Hubei Institute of Traditional Medicine, Wuhan, China, 430071. Email: </w:t>
      </w:r>
      <w:hyperlink r:id="rId9" w:history="1">
        <w:r w:rsidRPr="00BB3549">
          <w:rPr>
            <w:rFonts w:ascii="Times New Roman" w:hAnsi="Times New Roman" w:cs="Times New Roman"/>
          </w:rPr>
          <w:t>zshbhtcm@sina.com</w:t>
        </w:r>
      </w:hyperlink>
    </w:p>
    <w:p w:rsidR="00C5671A" w:rsidRPr="00BB3549" w:rsidRDefault="00C5671A" w:rsidP="003F3411">
      <w:pPr>
        <w:rPr>
          <w:rFonts w:ascii="Times New Roman" w:hAnsi="Times New Roman" w:cs="Times New Roman"/>
        </w:rPr>
      </w:pPr>
      <w:proofErr w:type="spellStart"/>
      <w:r w:rsidRPr="00BB3549">
        <w:rPr>
          <w:rFonts w:ascii="Times New Roman" w:hAnsi="Times New Roman" w:cs="Times New Roman"/>
        </w:rPr>
        <w:t>Yingying</w:t>
      </w:r>
      <w:proofErr w:type="spellEnd"/>
      <w:r w:rsidRPr="00BB3549">
        <w:rPr>
          <w:rFonts w:ascii="Times New Roman" w:hAnsi="Times New Roman" w:cs="Times New Roman"/>
        </w:rPr>
        <w:t xml:space="preserve"> Hu, Department of Obstetrics and Gynecology, The fourth affiliated hospital, Zhejiang University School of Medicine, </w:t>
      </w:r>
      <w:proofErr w:type="spellStart"/>
      <w:r w:rsidRPr="00BB3549">
        <w:rPr>
          <w:rFonts w:ascii="Times New Roman" w:hAnsi="Times New Roman" w:cs="Times New Roman"/>
        </w:rPr>
        <w:t>Yiwu</w:t>
      </w:r>
      <w:proofErr w:type="spellEnd"/>
      <w:r w:rsidRPr="00BB3549">
        <w:rPr>
          <w:rFonts w:ascii="Times New Roman" w:hAnsi="Times New Roman" w:cs="Times New Roman"/>
        </w:rPr>
        <w:t>, China; 8615202@zju.edu.cn</w:t>
      </w:r>
    </w:p>
    <w:p w:rsidR="00F531AE" w:rsidRPr="00BB3549" w:rsidRDefault="00F531AE" w:rsidP="00334740">
      <w:pPr>
        <w:rPr>
          <w:rFonts w:ascii="Times New Roman" w:hAnsi="Times New Roman" w:cs="Times New Roman"/>
          <w:b/>
        </w:rPr>
      </w:pPr>
    </w:p>
    <w:p w:rsidR="00F531AE" w:rsidRPr="00BB3549" w:rsidRDefault="00F531AE" w:rsidP="00334740">
      <w:pPr>
        <w:rPr>
          <w:rFonts w:ascii="Times New Roman" w:hAnsi="Times New Roman" w:cs="Times New Roman"/>
          <w:b/>
        </w:rPr>
      </w:pPr>
    </w:p>
    <w:p w:rsidR="00F531AE" w:rsidRPr="00BB3549" w:rsidRDefault="00F531AE" w:rsidP="00334740">
      <w:pPr>
        <w:rPr>
          <w:rFonts w:ascii="Times New Roman" w:hAnsi="Times New Roman" w:cs="Times New Roman"/>
          <w:b/>
        </w:rPr>
      </w:pPr>
    </w:p>
    <w:p w:rsidR="00F531AE" w:rsidRPr="00BB3549" w:rsidRDefault="00F531AE" w:rsidP="00334740">
      <w:pPr>
        <w:rPr>
          <w:rFonts w:ascii="Times New Roman" w:hAnsi="Times New Roman" w:cs="Times New Roman"/>
          <w:b/>
        </w:rPr>
      </w:pPr>
    </w:p>
    <w:p w:rsidR="00F531AE" w:rsidRDefault="00F531AE" w:rsidP="00334740">
      <w:pPr>
        <w:rPr>
          <w:rFonts w:ascii="Times New Roman" w:hAnsi="Times New Roman" w:cs="Times New Roman"/>
          <w:b/>
        </w:rPr>
      </w:pPr>
    </w:p>
    <w:p w:rsidR="000872B3" w:rsidRPr="00BB3549" w:rsidRDefault="000872B3" w:rsidP="00334740">
      <w:pPr>
        <w:rPr>
          <w:rFonts w:ascii="Times New Roman" w:hAnsi="Times New Roman" w:cs="Times New Roman"/>
          <w:b/>
        </w:rPr>
      </w:pPr>
    </w:p>
    <w:p w:rsidR="00573AD2" w:rsidRPr="00BB3549" w:rsidRDefault="00F531AE" w:rsidP="00334740">
      <w:pPr>
        <w:rPr>
          <w:rFonts w:ascii="Times New Roman" w:hAnsi="Times New Roman" w:cs="Times New Roman"/>
          <w:b/>
        </w:rPr>
      </w:pPr>
      <w:r w:rsidRPr="00BB3549">
        <w:rPr>
          <w:rFonts w:ascii="Times New Roman" w:hAnsi="Times New Roman" w:cs="Times New Roman"/>
          <w:b/>
        </w:rPr>
        <w:lastRenderedPageBreak/>
        <w:t>A</w:t>
      </w:r>
      <w:r w:rsidR="00573AD2" w:rsidRPr="00BB3549">
        <w:rPr>
          <w:rFonts w:ascii="Times New Roman" w:hAnsi="Times New Roman" w:cs="Times New Roman"/>
          <w:b/>
        </w:rPr>
        <w:t>bstract</w:t>
      </w:r>
    </w:p>
    <w:p w:rsidR="002D7B58" w:rsidRPr="00BB3549" w:rsidRDefault="002D7B58" w:rsidP="002D7B58">
      <w:pPr>
        <w:rPr>
          <w:rFonts w:ascii="Times New Roman" w:hAnsi="Times New Roman" w:cs="Times New Roman"/>
        </w:rPr>
      </w:pPr>
      <w:r w:rsidRPr="00BB3549">
        <w:rPr>
          <w:rFonts w:ascii="Times New Roman" w:hAnsi="Times New Roman" w:cs="Times New Roman"/>
          <w:b/>
        </w:rPr>
        <w:t>Background</w:t>
      </w:r>
      <w:r w:rsidRPr="00BB3549">
        <w:rPr>
          <w:rFonts w:ascii="Times New Roman" w:hAnsi="Times New Roman" w:cs="Times New Roman"/>
        </w:rPr>
        <w:t xml:space="preserve"> </w:t>
      </w:r>
      <w:bookmarkStart w:id="3" w:name="_Hlk91515780"/>
      <w:r w:rsidR="006442C4" w:rsidRPr="006442C4">
        <w:rPr>
          <w:rFonts w:ascii="Times New Roman" w:hAnsi="Times New Roman" w:cs="Times New Roman"/>
          <w:color w:val="FF0000"/>
        </w:rPr>
        <w:t>Ovarian cancer (OC) is one of the most common types of female cancers and</w:t>
      </w:r>
      <w:r w:rsidR="00AC7B18">
        <w:rPr>
          <w:rFonts w:ascii="Times New Roman" w:hAnsi="Times New Roman" w:cs="Times New Roman"/>
          <w:color w:val="FF0000"/>
        </w:rPr>
        <w:t xml:space="preserve"> its prognosis remains </w:t>
      </w:r>
      <w:r w:rsidR="00AC7B18" w:rsidRPr="00AC7B18">
        <w:rPr>
          <w:rFonts w:ascii="Times New Roman" w:hAnsi="Times New Roman" w:cs="Times New Roman"/>
          <w:color w:val="FF0000"/>
        </w:rPr>
        <w:t>dismal</w:t>
      </w:r>
      <w:r w:rsidRPr="00AC7B18">
        <w:rPr>
          <w:rFonts w:ascii="Times New Roman" w:hAnsi="Times New Roman" w:cs="Times New Roman"/>
          <w:color w:val="FF0000"/>
        </w:rPr>
        <w:t>.</w:t>
      </w:r>
      <w:bookmarkEnd w:id="3"/>
      <w:r w:rsidRPr="00BB3549">
        <w:rPr>
          <w:rFonts w:ascii="Times New Roman" w:hAnsi="Times New Roman" w:cs="Times New Roman"/>
        </w:rPr>
        <w:t xml:space="preserve"> </w:t>
      </w:r>
      <w:r w:rsidRPr="00BB3549">
        <w:rPr>
          <w:rFonts w:ascii="Times New Roman" w:hAnsi="Times New Roman" w:cs="Times New Roman"/>
          <w:b/>
        </w:rPr>
        <w:t xml:space="preserve">Methods </w:t>
      </w:r>
      <w:r w:rsidRPr="00BB3549">
        <w:rPr>
          <w:rFonts w:ascii="Times New Roman" w:hAnsi="Times New Roman" w:cs="Times New Roman"/>
        </w:rPr>
        <w:t xml:space="preserve">OC gene expression studies </w:t>
      </w:r>
      <w:r w:rsidRPr="006442C4">
        <w:rPr>
          <w:rFonts w:ascii="Times New Roman" w:hAnsi="Times New Roman" w:cs="Times New Roman"/>
          <w:color w:val="FF0000"/>
        </w:rPr>
        <w:t>w</w:t>
      </w:r>
      <w:ins w:id="4" w:author="330C" w:date="2021-12-26T14:40:00Z">
        <w:r w:rsidR="00031C57" w:rsidRPr="006442C4">
          <w:rPr>
            <w:rFonts w:ascii="Times New Roman" w:hAnsi="Times New Roman" w:cs="Times New Roman"/>
            <w:color w:val="FF0000"/>
          </w:rPr>
          <w:t>ere</w:t>
        </w:r>
      </w:ins>
      <w:r w:rsidRPr="00BB3549">
        <w:rPr>
          <w:rFonts w:ascii="Times New Roman" w:hAnsi="Times New Roman" w:cs="Times New Roman"/>
        </w:rPr>
        <w:t xml:space="preserve"> used to construct immune relate</w:t>
      </w:r>
      <w:r w:rsidR="00D618D4">
        <w:rPr>
          <w:rFonts w:ascii="Times New Roman" w:hAnsi="Times New Roman" w:cs="Times New Roman" w:hint="eastAsia"/>
        </w:rPr>
        <w:t>d</w:t>
      </w:r>
      <w:r w:rsidRPr="00BB3549">
        <w:rPr>
          <w:rFonts w:ascii="Times New Roman" w:hAnsi="Times New Roman" w:cs="Times New Roman"/>
        </w:rPr>
        <w:t xml:space="preserve"> gene pairs (</w:t>
      </w:r>
      <w:r w:rsidRPr="006442C4">
        <w:rPr>
          <w:rFonts w:ascii="Times New Roman" w:hAnsi="Times New Roman" w:cs="Times New Roman"/>
          <w:color w:val="FF0000"/>
        </w:rPr>
        <w:t>IRGP</w:t>
      </w:r>
      <w:ins w:id="5" w:author="330C" w:date="2021-12-26T14:40:00Z">
        <w:r w:rsidR="00031C57" w:rsidRPr="006442C4">
          <w:rPr>
            <w:rFonts w:ascii="Times New Roman" w:hAnsi="Times New Roman" w:cs="Times New Roman"/>
            <w:color w:val="FF0000"/>
          </w:rPr>
          <w:t>s</w:t>
        </w:r>
      </w:ins>
      <w:r w:rsidRPr="00BB3549">
        <w:rPr>
          <w:rFonts w:ascii="Times New Roman" w:hAnsi="Times New Roman" w:cs="Times New Roman"/>
        </w:rPr>
        <w:t>). Log-rank based survival analysis and</w:t>
      </w:r>
      <w:bookmarkStart w:id="6" w:name="_GoBack"/>
      <w:r w:rsidRPr="000B3F06">
        <w:rPr>
          <w:rFonts w:ascii="Times New Roman" w:hAnsi="Times New Roman" w:cs="Times New Roman"/>
          <w:color w:val="FF0000"/>
        </w:rPr>
        <w:t xml:space="preserve"> </w:t>
      </w:r>
      <w:ins w:id="7" w:author="330C" w:date="2021-12-27T22:13:00Z">
        <w:r w:rsidR="00A829CB" w:rsidRPr="000B3F06">
          <w:rPr>
            <w:rFonts w:ascii="Times New Roman" w:hAnsi="Times New Roman" w:cs="Times New Roman"/>
            <w:color w:val="FF0000"/>
          </w:rPr>
          <w:t>least absolute shrinkage and selection operator (</w:t>
        </w:r>
      </w:ins>
      <w:r w:rsidRPr="000B3F06">
        <w:rPr>
          <w:rFonts w:ascii="Times New Roman" w:hAnsi="Times New Roman" w:cs="Times New Roman"/>
          <w:color w:val="FF0000"/>
        </w:rPr>
        <w:t>L</w:t>
      </w:r>
      <w:ins w:id="8" w:author="330C" w:date="2021-12-27T22:13:00Z">
        <w:r w:rsidR="00A829CB" w:rsidRPr="000B3F06">
          <w:rPr>
            <w:rFonts w:ascii="Times New Roman" w:hAnsi="Times New Roman" w:cs="Times New Roman"/>
            <w:color w:val="FF0000"/>
          </w:rPr>
          <w:t>ASSO)</w:t>
        </w:r>
      </w:ins>
      <w:r w:rsidRPr="000B3F06">
        <w:rPr>
          <w:rFonts w:ascii="Times New Roman" w:hAnsi="Times New Roman" w:cs="Times New Roman"/>
          <w:color w:val="FF0000"/>
        </w:rPr>
        <w:t xml:space="preserve"> </w:t>
      </w:r>
      <w:bookmarkEnd w:id="6"/>
      <w:r w:rsidRPr="00BB3549">
        <w:rPr>
          <w:rFonts w:ascii="Times New Roman" w:hAnsi="Times New Roman" w:cs="Times New Roman"/>
        </w:rPr>
        <w:t xml:space="preserve">Cox proportional </w:t>
      </w:r>
      <w:r w:rsidR="00AC7B18">
        <w:rPr>
          <w:rFonts w:ascii="Times New Roman" w:hAnsi="Times New Roman" w:cs="Times New Roman" w:hint="eastAsia"/>
        </w:rPr>
        <w:t>hazards</w:t>
      </w:r>
      <w:r w:rsidR="00AC7B18">
        <w:rPr>
          <w:rFonts w:ascii="Times New Roman" w:hAnsi="Times New Roman" w:cs="Times New Roman"/>
        </w:rPr>
        <w:t xml:space="preserve"> </w:t>
      </w:r>
      <w:r w:rsidRPr="00BB3549">
        <w:rPr>
          <w:rFonts w:ascii="Times New Roman" w:hAnsi="Times New Roman" w:cs="Times New Roman"/>
        </w:rPr>
        <w:t xml:space="preserve">regression </w:t>
      </w:r>
      <w:r w:rsidR="00AC7B18">
        <w:rPr>
          <w:rFonts w:ascii="Times New Roman" w:hAnsi="Times New Roman" w:cs="Times New Roman"/>
        </w:rPr>
        <w:t xml:space="preserve">model </w:t>
      </w:r>
      <w:r w:rsidR="00AC7B18" w:rsidRPr="00AC7B18">
        <w:rPr>
          <w:rFonts w:ascii="Times New Roman" w:hAnsi="Times New Roman" w:cs="Times New Roman"/>
          <w:color w:val="FF0000"/>
        </w:rPr>
        <w:t>(</w:t>
      </w:r>
      <w:proofErr w:type="spellStart"/>
      <w:r w:rsidR="00AC7B18" w:rsidRPr="00AC7B18">
        <w:rPr>
          <w:rFonts w:ascii="Times New Roman" w:hAnsi="Times New Roman" w:cs="Times New Roman"/>
          <w:color w:val="FF0000"/>
        </w:rPr>
        <w:t>CoxPH</w:t>
      </w:r>
      <w:proofErr w:type="spellEnd"/>
      <w:r w:rsidR="00AC7B18" w:rsidRPr="00AC7B18">
        <w:rPr>
          <w:rFonts w:ascii="Times New Roman" w:hAnsi="Times New Roman" w:cs="Times New Roman"/>
          <w:color w:val="FF0000"/>
        </w:rPr>
        <w:t>)</w:t>
      </w:r>
      <w:r w:rsidRPr="00AC7B18">
        <w:rPr>
          <w:rFonts w:ascii="Times New Roman" w:hAnsi="Times New Roman" w:cs="Times New Roman"/>
          <w:color w:val="FF0000"/>
        </w:rPr>
        <w:t xml:space="preserve"> </w:t>
      </w:r>
      <w:r w:rsidRPr="006442C4">
        <w:rPr>
          <w:rFonts w:ascii="Times New Roman" w:hAnsi="Times New Roman" w:cs="Times New Roman"/>
          <w:color w:val="FF0000"/>
        </w:rPr>
        <w:t>w</w:t>
      </w:r>
      <w:ins w:id="9" w:author="330C" w:date="2021-12-26T14:41:00Z">
        <w:r w:rsidR="00031C57" w:rsidRPr="006442C4">
          <w:rPr>
            <w:rFonts w:ascii="Times New Roman" w:hAnsi="Times New Roman" w:cs="Times New Roman"/>
            <w:color w:val="FF0000"/>
          </w:rPr>
          <w:t>ere</w:t>
        </w:r>
      </w:ins>
      <w:r w:rsidRPr="00BB3549">
        <w:rPr>
          <w:rFonts w:ascii="Times New Roman" w:hAnsi="Times New Roman" w:cs="Times New Roman"/>
        </w:rPr>
        <w:t xml:space="preserve"> conducted to identify prognostic IRGPs to construct </w:t>
      </w:r>
      <w:r w:rsidRPr="006442C4">
        <w:rPr>
          <w:rFonts w:ascii="Times New Roman" w:hAnsi="Times New Roman" w:cs="Times New Roman"/>
          <w:color w:val="FF0000"/>
        </w:rPr>
        <w:t>a</w:t>
      </w:r>
      <w:ins w:id="10" w:author="330C" w:date="2021-12-26T14:41:00Z">
        <w:r w:rsidR="00031C57" w:rsidRPr="006442C4">
          <w:rPr>
            <w:rFonts w:ascii="Times New Roman" w:hAnsi="Times New Roman" w:cs="Times New Roman"/>
            <w:color w:val="FF0000"/>
          </w:rPr>
          <w:t>n</w:t>
        </w:r>
      </w:ins>
      <w:r w:rsidRPr="00BB3549">
        <w:rPr>
          <w:rFonts w:ascii="Times New Roman" w:hAnsi="Times New Roman" w:cs="Times New Roman"/>
        </w:rPr>
        <w:t xml:space="preserve"> IRGP index</w:t>
      </w:r>
      <w:ins w:id="11" w:author="330C" w:date="2021-12-27T22:02:00Z">
        <w:r w:rsidR="00747868">
          <w:rPr>
            <w:rFonts w:ascii="Times New Roman" w:hAnsi="Times New Roman" w:cs="Times New Roman"/>
          </w:rPr>
          <w:t xml:space="preserve"> (IRGPI)</w:t>
        </w:r>
      </w:ins>
      <w:r w:rsidRPr="00BB3549">
        <w:rPr>
          <w:rFonts w:ascii="Times New Roman" w:hAnsi="Times New Roman" w:cs="Times New Roman"/>
        </w:rPr>
        <w:t xml:space="preserve"> based prognostic signature. An </w:t>
      </w:r>
      <w:bookmarkStart w:id="12" w:name="_Hlk91541324"/>
      <w:r w:rsidRPr="00BB3549">
        <w:rPr>
          <w:rFonts w:ascii="Times New Roman" w:hAnsi="Times New Roman" w:cs="Times New Roman"/>
        </w:rPr>
        <w:t xml:space="preserve">immune-clinical prognostic index </w:t>
      </w:r>
      <w:bookmarkEnd w:id="12"/>
      <w:r w:rsidRPr="00BB3549">
        <w:rPr>
          <w:rFonts w:ascii="Times New Roman" w:hAnsi="Times New Roman" w:cs="Times New Roman"/>
        </w:rPr>
        <w:t xml:space="preserve">(ICPI) was generated by applying </w:t>
      </w:r>
      <w:proofErr w:type="spellStart"/>
      <w:r w:rsidRPr="00B06980">
        <w:rPr>
          <w:rFonts w:ascii="Times New Roman" w:hAnsi="Times New Roman" w:cs="Times New Roman"/>
          <w:color w:val="FF0000"/>
        </w:rPr>
        <w:t>Co</w:t>
      </w:r>
      <w:r w:rsidR="00B06980" w:rsidRPr="00B06980">
        <w:rPr>
          <w:rFonts w:ascii="Times New Roman" w:hAnsi="Times New Roman" w:cs="Times New Roman"/>
          <w:color w:val="FF0000"/>
        </w:rPr>
        <w:t>xPH</w:t>
      </w:r>
      <w:proofErr w:type="spellEnd"/>
      <w:r w:rsidRPr="00BB3549">
        <w:rPr>
          <w:rFonts w:ascii="Times New Roman" w:hAnsi="Times New Roman" w:cs="Times New Roman"/>
        </w:rPr>
        <w:t xml:space="preserve">. An ICPI-containing nomogram was developed and validated. Decision curve analysis (DCA) of the nomogram was performed. </w:t>
      </w:r>
      <w:r w:rsidRPr="00BB3549">
        <w:rPr>
          <w:rFonts w:ascii="Times New Roman" w:hAnsi="Times New Roman" w:cs="Times New Roman"/>
          <w:b/>
        </w:rPr>
        <w:t xml:space="preserve">Results </w:t>
      </w:r>
      <w:r w:rsidRPr="00BB3549">
        <w:rPr>
          <w:rFonts w:ascii="Times New Roman" w:hAnsi="Times New Roman" w:cs="Times New Roman"/>
        </w:rPr>
        <w:t xml:space="preserve">21 OC gene expression studies were obtained and 23 prognostic IRGPs containing 34 </w:t>
      </w:r>
      <w:ins w:id="13" w:author="330C" w:date="2021-12-27T22:04:00Z">
        <w:r w:rsidR="00747868" w:rsidRPr="00BB3549">
          <w:rPr>
            <w:rFonts w:ascii="Times New Roman" w:hAnsi="Times New Roman" w:cs="Times New Roman"/>
          </w:rPr>
          <w:t>immune relate</w:t>
        </w:r>
        <w:r w:rsidR="00747868">
          <w:rPr>
            <w:rFonts w:ascii="Times New Roman" w:hAnsi="Times New Roman" w:cs="Times New Roman" w:hint="eastAsia"/>
          </w:rPr>
          <w:t>d</w:t>
        </w:r>
        <w:r w:rsidR="00747868" w:rsidRPr="00BB3549">
          <w:rPr>
            <w:rFonts w:ascii="Times New Roman" w:hAnsi="Times New Roman" w:cs="Times New Roman"/>
          </w:rPr>
          <w:t xml:space="preserve"> gene</w:t>
        </w:r>
        <w:r w:rsidR="00747868">
          <w:rPr>
            <w:rFonts w:ascii="Times New Roman" w:hAnsi="Times New Roman" w:cs="Times New Roman"/>
          </w:rPr>
          <w:t>s</w:t>
        </w:r>
        <w:r w:rsidR="00747868" w:rsidRPr="00BB3549">
          <w:rPr>
            <w:rFonts w:ascii="Times New Roman" w:hAnsi="Times New Roman" w:cs="Times New Roman"/>
          </w:rPr>
          <w:t xml:space="preserve"> </w:t>
        </w:r>
        <w:r w:rsidR="00747868">
          <w:rPr>
            <w:rFonts w:ascii="Times New Roman" w:hAnsi="Times New Roman" w:cs="Times New Roman"/>
          </w:rPr>
          <w:t>(</w:t>
        </w:r>
      </w:ins>
      <w:r w:rsidRPr="00BB3549">
        <w:rPr>
          <w:rFonts w:ascii="Times New Roman" w:hAnsi="Times New Roman" w:cs="Times New Roman"/>
        </w:rPr>
        <w:t>IRGs</w:t>
      </w:r>
      <w:ins w:id="14" w:author="330C" w:date="2021-12-27T22:04:00Z">
        <w:r w:rsidR="00747868">
          <w:rPr>
            <w:rFonts w:ascii="Times New Roman" w:hAnsi="Times New Roman" w:cs="Times New Roman"/>
          </w:rPr>
          <w:t>)</w:t>
        </w:r>
      </w:ins>
      <w:r w:rsidRPr="00BB3549">
        <w:rPr>
          <w:rFonts w:ascii="Times New Roman" w:hAnsi="Times New Roman" w:cs="Times New Roman"/>
        </w:rPr>
        <w:t xml:space="preserve"> were identified. Survival analyses suggested</w:t>
      </w:r>
      <w:ins w:id="15" w:author="330C" w:date="2021-12-26T14:42:00Z">
        <w:r w:rsidR="00031C57">
          <w:rPr>
            <w:rFonts w:ascii="Times New Roman" w:hAnsi="Times New Roman" w:cs="Times New Roman"/>
          </w:rPr>
          <w:t xml:space="preserve"> </w:t>
        </w:r>
        <w:r w:rsidR="00031C57" w:rsidRPr="006442C4">
          <w:rPr>
            <w:rFonts w:ascii="Times New Roman" w:hAnsi="Times New Roman" w:cs="Times New Roman"/>
            <w:color w:val="FF0000"/>
          </w:rPr>
          <w:t>that</w:t>
        </w:r>
      </w:ins>
      <w:r w:rsidRPr="006442C4">
        <w:rPr>
          <w:rFonts w:ascii="Times New Roman" w:hAnsi="Times New Roman" w:cs="Times New Roman"/>
          <w:color w:val="FF0000"/>
        </w:rPr>
        <w:t xml:space="preserve"> </w:t>
      </w:r>
      <w:r w:rsidRPr="00BB3549">
        <w:rPr>
          <w:rFonts w:ascii="Times New Roman" w:hAnsi="Times New Roman" w:cs="Times New Roman"/>
        </w:rPr>
        <w:t xml:space="preserve">IRGPI was an independent prognostic factor in the training and test set. </w:t>
      </w:r>
      <w:bookmarkStart w:id="16" w:name="_Hlk91515867"/>
      <w:ins w:id="17" w:author="330C" w:date="2021-12-27T16:57:00Z">
        <w:r w:rsidR="00E947D1">
          <w:rPr>
            <w:rFonts w:ascii="Times New Roman" w:hAnsi="Times New Roman" w:cs="Times New Roman"/>
          </w:rPr>
          <w:t xml:space="preserve">Subgroup </w:t>
        </w:r>
      </w:ins>
      <w:r w:rsidRPr="00CE329C">
        <w:rPr>
          <w:rFonts w:ascii="Times New Roman" w:hAnsi="Times New Roman" w:cs="Times New Roman"/>
        </w:rPr>
        <w:t>analysis suggested that patients with advanced</w:t>
      </w:r>
      <w:ins w:id="18" w:author="330C" w:date="2021-12-27T16:34:00Z">
        <w:r w:rsidR="0094069F" w:rsidRPr="00CE329C">
          <w:rPr>
            <w:rFonts w:ascii="Times New Roman" w:hAnsi="Times New Roman" w:cs="Times New Roman"/>
          </w:rPr>
          <w:t xml:space="preserve"> </w:t>
        </w:r>
        <w:r w:rsidR="0094069F" w:rsidRPr="00CE329C">
          <w:rPr>
            <w:rFonts w:ascii="Times New Roman" w:hAnsi="Times New Roman" w:cs="Times New Roman"/>
            <w:color w:val="FF0000"/>
          </w:rPr>
          <w:t>stage</w:t>
        </w:r>
      </w:ins>
      <w:r w:rsidRPr="00CE329C">
        <w:rPr>
          <w:rFonts w:ascii="Times New Roman" w:hAnsi="Times New Roman" w:cs="Times New Roman"/>
        </w:rPr>
        <w:t xml:space="preserve"> OC, low grade OC and </w:t>
      </w:r>
      <w:proofErr w:type="gramStart"/>
      <w:r w:rsidRPr="00CE329C">
        <w:rPr>
          <w:rFonts w:ascii="Times New Roman" w:hAnsi="Times New Roman" w:cs="Times New Roman"/>
        </w:rPr>
        <w:t>high grade</w:t>
      </w:r>
      <w:proofErr w:type="gramEnd"/>
      <w:r w:rsidRPr="00CE329C">
        <w:rPr>
          <w:rFonts w:ascii="Times New Roman" w:hAnsi="Times New Roman" w:cs="Times New Roman"/>
        </w:rPr>
        <w:t xml:space="preserve"> OC in</w:t>
      </w:r>
      <w:r w:rsidRPr="00CE329C">
        <w:rPr>
          <w:rFonts w:ascii="Times New Roman" w:hAnsi="Times New Roman" w:cs="Times New Roman"/>
          <w:color w:val="FF0000"/>
        </w:rPr>
        <w:t xml:space="preserve"> </w:t>
      </w:r>
      <w:ins w:id="19" w:author="330C" w:date="2021-12-27T15:04:00Z">
        <w:r w:rsidR="00F86931" w:rsidRPr="00CE329C">
          <w:rPr>
            <w:rFonts w:ascii="Times New Roman" w:hAnsi="Times New Roman" w:cs="Times New Roman"/>
            <w:color w:val="FF0000"/>
          </w:rPr>
          <w:t>the</w:t>
        </w:r>
        <w:r w:rsidR="00F86931" w:rsidRPr="00CE329C">
          <w:rPr>
            <w:rFonts w:ascii="Times New Roman" w:hAnsi="Times New Roman" w:cs="Times New Roman"/>
          </w:rPr>
          <w:t xml:space="preserve"> </w:t>
        </w:r>
      </w:ins>
      <w:r w:rsidRPr="00CE329C">
        <w:rPr>
          <w:rFonts w:ascii="Times New Roman" w:hAnsi="Times New Roman" w:cs="Times New Roman"/>
        </w:rPr>
        <w:t>IRGPI low risk group had better OS compared with those in</w:t>
      </w:r>
      <w:ins w:id="20" w:author="330C" w:date="2021-12-27T15:04:00Z">
        <w:r w:rsidR="00467513" w:rsidRPr="00CE329C">
          <w:rPr>
            <w:rFonts w:ascii="Times New Roman" w:hAnsi="Times New Roman" w:cs="Times New Roman"/>
            <w:color w:val="FF0000"/>
          </w:rPr>
          <w:t xml:space="preserve"> the</w:t>
        </w:r>
      </w:ins>
      <w:r w:rsidRPr="00CE329C">
        <w:rPr>
          <w:rFonts w:ascii="Times New Roman" w:hAnsi="Times New Roman" w:cs="Times New Roman"/>
        </w:rPr>
        <w:t xml:space="preserve"> IRGPI high risk group in the training and test set</w:t>
      </w:r>
      <w:bookmarkEnd w:id="16"/>
      <w:r w:rsidRPr="00BB3549">
        <w:rPr>
          <w:rFonts w:ascii="Times New Roman" w:hAnsi="Times New Roman" w:cs="Times New Roman"/>
        </w:rPr>
        <w:t xml:space="preserve">. The prognostic performance of IRGPI was significantly better compared with that of three other prognostic signatures. The C-index of the ICPI-containing nomogram for predicting the OS was 0.671. </w:t>
      </w:r>
      <w:r w:rsidRPr="00CE329C">
        <w:rPr>
          <w:rFonts w:ascii="Times New Roman" w:hAnsi="Times New Roman" w:cs="Times New Roman"/>
        </w:rPr>
        <w:t>Internal and external validation of the nomogram confirmed the robustness of the nomogram</w:t>
      </w:r>
      <w:r w:rsidRPr="00BB3549">
        <w:rPr>
          <w:rFonts w:ascii="Times New Roman" w:hAnsi="Times New Roman" w:cs="Times New Roman"/>
        </w:rPr>
        <w:t xml:space="preserve">. External calibration analysis showed good agreement between nomograms’ prediction and observed outcomes. DCA suggested that the nomogram could be translated into clinical practice. </w:t>
      </w:r>
      <w:r w:rsidRPr="00BB3549">
        <w:rPr>
          <w:rFonts w:ascii="Times New Roman" w:hAnsi="Times New Roman" w:cs="Times New Roman"/>
          <w:b/>
        </w:rPr>
        <w:t>Conclusion</w:t>
      </w:r>
      <w:ins w:id="21" w:author="330C" w:date="2021-12-26T14:49:00Z">
        <w:r w:rsidR="001D1E12">
          <w:rPr>
            <w:rFonts w:ascii="Times New Roman" w:hAnsi="Times New Roman" w:cs="Times New Roman"/>
            <w:b/>
          </w:rPr>
          <w:t>s</w:t>
        </w:r>
      </w:ins>
      <w:r w:rsidRPr="00BB3549">
        <w:rPr>
          <w:rFonts w:ascii="Times New Roman" w:hAnsi="Times New Roman" w:cs="Times New Roman"/>
        </w:rPr>
        <w:t xml:space="preserve"> A prognostic immune related, prognostic signature and nomogram for OC was developed, which could be translated into clinical practice.</w:t>
      </w:r>
    </w:p>
    <w:p w:rsidR="003F0B53" w:rsidRPr="00BB3549" w:rsidRDefault="002D7B58" w:rsidP="00334740">
      <w:pPr>
        <w:rPr>
          <w:rFonts w:ascii="Times New Roman" w:hAnsi="Times New Roman" w:cs="Times New Roman"/>
        </w:rPr>
      </w:pPr>
      <w:r w:rsidRPr="00BB3549">
        <w:rPr>
          <w:rFonts w:ascii="Times New Roman" w:hAnsi="Times New Roman" w:cs="Times New Roman"/>
          <w:b/>
        </w:rPr>
        <w:t>Novelty &amp; Impact Statements</w:t>
      </w:r>
      <w:r w:rsidR="003F0B53" w:rsidRPr="00BB3549">
        <w:rPr>
          <w:rFonts w:ascii="Times New Roman" w:hAnsi="Times New Roman" w:cs="Times New Roman"/>
        </w:rPr>
        <w:t xml:space="preserve"> </w:t>
      </w:r>
      <w:r w:rsidRPr="00BB3549">
        <w:rPr>
          <w:rFonts w:ascii="Times New Roman" w:hAnsi="Times New Roman" w:cs="Times New Roman"/>
        </w:rPr>
        <w:t xml:space="preserve">21 </w:t>
      </w:r>
      <w:r w:rsidR="006442C4">
        <w:rPr>
          <w:rFonts w:ascii="Times New Roman" w:hAnsi="Times New Roman" w:cs="Times New Roman" w:hint="eastAsia"/>
          <w:color w:val="FF0000"/>
        </w:rPr>
        <w:t>OC</w:t>
      </w:r>
      <w:r w:rsidR="006442C4">
        <w:rPr>
          <w:rFonts w:ascii="Times New Roman" w:hAnsi="Times New Roman" w:cs="Times New Roman"/>
          <w:color w:val="FF0000"/>
        </w:rPr>
        <w:t xml:space="preserve"> </w:t>
      </w:r>
      <w:r w:rsidRPr="00BB3549">
        <w:rPr>
          <w:rFonts w:ascii="Times New Roman" w:hAnsi="Times New Roman" w:cs="Times New Roman"/>
        </w:rPr>
        <w:t>gene expression studies including 2,777</w:t>
      </w:r>
      <w:r w:rsidRPr="006442C4">
        <w:rPr>
          <w:rFonts w:ascii="Times New Roman" w:hAnsi="Times New Roman" w:cs="Times New Roman"/>
          <w:color w:val="FF0000"/>
        </w:rPr>
        <w:t xml:space="preserve"> </w:t>
      </w:r>
      <w:ins w:id="22" w:author="330C" w:date="2021-12-26T14:49:00Z">
        <w:r w:rsidR="001D1E12" w:rsidRPr="006442C4">
          <w:rPr>
            <w:rFonts w:ascii="Times New Roman" w:hAnsi="Times New Roman" w:cs="Times New Roman"/>
            <w:color w:val="FF0000"/>
          </w:rPr>
          <w:t>OC</w:t>
        </w:r>
      </w:ins>
      <w:r w:rsidRPr="006442C4">
        <w:rPr>
          <w:rFonts w:ascii="Times New Roman" w:hAnsi="Times New Roman" w:cs="Times New Roman"/>
          <w:color w:val="FF0000"/>
        </w:rPr>
        <w:t xml:space="preserve"> </w:t>
      </w:r>
      <w:r w:rsidRPr="00BB3549">
        <w:rPr>
          <w:rFonts w:ascii="Times New Roman" w:hAnsi="Times New Roman" w:cs="Times New Roman"/>
        </w:rPr>
        <w:t xml:space="preserve">patients were obtained and 23 prognostic immune </w:t>
      </w:r>
      <w:r w:rsidRPr="006442C4">
        <w:rPr>
          <w:rFonts w:ascii="Times New Roman" w:hAnsi="Times New Roman" w:cs="Times New Roman"/>
          <w:color w:val="FF0000"/>
        </w:rPr>
        <w:t>relate</w:t>
      </w:r>
      <w:r w:rsidR="006442C4" w:rsidRPr="006442C4">
        <w:rPr>
          <w:rFonts w:ascii="Times New Roman" w:hAnsi="Times New Roman" w:cs="Times New Roman" w:hint="eastAsia"/>
          <w:color w:val="FF0000"/>
        </w:rPr>
        <w:t>d</w:t>
      </w:r>
      <w:r w:rsidRPr="006442C4">
        <w:rPr>
          <w:rFonts w:ascii="Times New Roman" w:hAnsi="Times New Roman" w:cs="Times New Roman"/>
          <w:color w:val="FF0000"/>
        </w:rPr>
        <w:t xml:space="preserve"> </w:t>
      </w:r>
      <w:r w:rsidRPr="00BB3549">
        <w:rPr>
          <w:rFonts w:ascii="Times New Roman" w:hAnsi="Times New Roman" w:cs="Times New Roman"/>
        </w:rPr>
        <w:t xml:space="preserve">gene pairs containing 34 immune </w:t>
      </w:r>
      <w:r w:rsidRPr="006442C4">
        <w:rPr>
          <w:rFonts w:ascii="Times New Roman" w:hAnsi="Times New Roman" w:cs="Times New Roman"/>
          <w:color w:val="FF0000"/>
        </w:rPr>
        <w:t>relate</w:t>
      </w:r>
      <w:r w:rsidR="006442C4" w:rsidRPr="006442C4">
        <w:rPr>
          <w:rFonts w:ascii="Times New Roman" w:hAnsi="Times New Roman" w:cs="Times New Roman" w:hint="eastAsia"/>
          <w:color w:val="FF0000"/>
        </w:rPr>
        <w:t>d</w:t>
      </w:r>
      <w:r w:rsidRPr="00BB3549">
        <w:rPr>
          <w:rFonts w:ascii="Times New Roman" w:hAnsi="Times New Roman" w:cs="Times New Roman"/>
        </w:rPr>
        <w:t xml:space="preserve"> genes were identified. </w:t>
      </w:r>
      <w:r w:rsidR="003F0B53" w:rsidRPr="00BB3549">
        <w:rPr>
          <w:rFonts w:ascii="Times New Roman" w:hAnsi="Times New Roman" w:cs="Times New Roman"/>
        </w:rPr>
        <w:t>An immune related, prognost</w:t>
      </w:r>
      <w:r w:rsidRPr="00BB3549">
        <w:rPr>
          <w:rFonts w:ascii="Times New Roman" w:hAnsi="Times New Roman" w:cs="Times New Roman"/>
        </w:rPr>
        <w:t xml:space="preserve">ic signature and nomogram for </w:t>
      </w:r>
      <w:ins w:id="23" w:author="330C" w:date="2021-12-26T14:50:00Z">
        <w:r w:rsidR="001D1E12" w:rsidRPr="006442C4">
          <w:rPr>
            <w:rFonts w:ascii="Times New Roman" w:hAnsi="Times New Roman" w:cs="Times New Roman"/>
            <w:color w:val="FF0000"/>
          </w:rPr>
          <w:t>OC</w:t>
        </w:r>
      </w:ins>
      <w:r w:rsidR="003F0B53" w:rsidRPr="006442C4">
        <w:rPr>
          <w:rFonts w:ascii="Times New Roman" w:hAnsi="Times New Roman" w:cs="Times New Roman"/>
          <w:color w:val="FF0000"/>
        </w:rPr>
        <w:t xml:space="preserve"> </w:t>
      </w:r>
      <w:r w:rsidR="003F0B53" w:rsidRPr="00BB3549">
        <w:rPr>
          <w:rFonts w:ascii="Times New Roman" w:hAnsi="Times New Roman" w:cs="Times New Roman"/>
        </w:rPr>
        <w:t>were developed, which could be translated into clinical practice.</w:t>
      </w:r>
    </w:p>
    <w:p w:rsidR="00E94FB2" w:rsidRPr="00BB3549" w:rsidRDefault="00E94FB2" w:rsidP="00334740">
      <w:pPr>
        <w:rPr>
          <w:rFonts w:ascii="Times New Roman" w:hAnsi="Times New Roman" w:cs="Times New Roman"/>
        </w:rPr>
      </w:pPr>
      <w:r w:rsidRPr="00BB3549">
        <w:rPr>
          <w:rFonts w:ascii="Times New Roman" w:hAnsi="Times New Roman" w:cs="Times New Roman"/>
          <w:b/>
        </w:rPr>
        <w:t>Keywords</w:t>
      </w:r>
      <w:r w:rsidR="00453936" w:rsidRPr="00BB3549">
        <w:rPr>
          <w:rFonts w:ascii="Times New Roman" w:hAnsi="Times New Roman" w:cs="Times New Roman"/>
          <w:b/>
        </w:rPr>
        <w:t>:</w:t>
      </w:r>
      <w:r w:rsidRPr="00BB3549">
        <w:rPr>
          <w:rFonts w:ascii="Times New Roman" w:hAnsi="Times New Roman" w:cs="Times New Roman"/>
          <w:b/>
        </w:rPr>
        <w:t xml:space="preserve"> </w:t>
      </w:r>
      <w:r w:rsidRPr="00BB3549">
        <w:rPr>
          <w:rFonts w:ascii="Times New Roman" w:hAnsi="Times New Roman" w:cs="Times New Roman"/>
        </w:rPr>
        <w:t>ovarian cancer; immune related gene; prognostic signature; nomogram</w:t>
      </w:r>
    </w:p>
    <w:p w:rsidR="003C1748" w:rsidRPr="00BB3549" w:rsidRDefault="003C1748" w:rsidP="00334740">
      <w:pPr>
        <w:rPr>
          <w:rFonts w:ascii="Times New Roman" w:hAnsi="Times New Roman" w:cs="Times New Roman"/>
          <w:b/>
        </w:rPr>
      </w:pPr>
      <w:r w:rsidRPr="00BB3549">
        <w:rPr>
          <w:rFonts w:ascii="Times New Roman" w:hAnsi="Times New Roman" w:cs="Times New Roman"/>
          <w:b/>
        </w:rPr>
        <w:t>Introduction</w:t>
      </w:r>
      <w:r w:rsidR="002D7B58" w:rsidRPr="00BB3549">
        <w:rPr>
          <w:rFonts w:ascii="Times New Roman" w:hAnsi="Times New Roman" w:cs="Times New Roman"/>
          <w:b/>
        </w:rPr>
        <w:t xml:space="preserve"> </w:t>
      </w:r>
    </w:p>
    <w:p w:rsidR="00334740" w:rsidRPr="00BB3549" w:rsidRDefault="00E174D4" w:rsidP="00334740">
      <w:pPr>
        <w:rPr>
          <w:rFonts w:ascii="Times New Roman" w:hAnsi="Times New Roman" w:cs="Times New Roman"/>
        </w:rPr>
      </w:pPr>
      <w:r w:rsidRPr="00BB3549">
        <w:rPr>
          <w:rFonts w:ascii="Times New Roman" w:hAnsi="Times New Roman" w:cs="Times New Roman"/>
        </w:rPr>
        <w:t xml:space="preserve">Ovarian cancer </w:t>
      </w:r>
      <w:r w:rsidR="00126AD2" w:rsidRPr="00BB3549">
        <w:rPr>
          <w:rFonts w:ascii="Times New Roman" w:hAnsi="Times New Roman" w:cs="Times New Roman"/>
        </w:rPr>
        <w:t>(OC), which originates from the patient’</w:t>
      </w:r>
      <w:r w:rsidR="00A66F95" w:rsidRPr="00BB3549">
        <w:rPr>
          <w:rFonts w:ascii="Times New Roman" w:hAnsi="Times New Roman" w:cs="Times New Roman"/>
        </w:rPr>
        <w:t>s fallo</w:t>
      </w:r>
      <w:r w:rsidR="00126AD2" w:rsidRPr="00BB3549">
        <w:rPr>
          <w:rFonts w:ascii="Times New Roman" w:hAnsi="Times New Roman" w:cs="Times New Roman"/>
        </w:rPr>
        <w:t xml:space="preserve">pian tube, </w:t>
      </w:r>
      <w:r w:rsidRPr="00BB3549">
        <w:rPr>
          <w:rFonts w:ascii="Times New Roman" w:hAnsi="Times New Roman" w:cs="Times New Roman"/>
        </w:rPr>
        <w:t>represents the 5</w:t>
      </w:r>
      <w:r w:rsidRPr="00BB3549">
        <w:rPr>
          <w:rFonts w:ascii="Times New Roman" w:hAnsi="Times New Roman" w:cs="Times New Roman"/>
          <w:vertAlign w:val="superscript"/>
        </w:rPr>
        <w:t>th</w:t>
      </w:r>
      <w:r w:rsidRPr="00BB3549">
        <w:rPr>
          <w:rFonts w:ascii="Times New Roman" w:hAnsi="Times New Roman" w:cs="Times New Roman"/>
        </w:rPr>
        <w:t xml:space="preserve"> most common type of cancer in females in the </w:t>
      </w:r>
      <w:r w:rsidR="00A66F95" w:rsidRPr="00BB3549">
        <w:rPr>
          <w:rFonts w:ascii="Times New Roman" w:hAnsi="Times New Roman" w:cs="Times New Roman"/>
        </w:rPr>
        <w:t>United States</w:t>
      </w:r>
      <w:r w:rsidR="004C6762" w:rsidRPr="00BB3549">
        <w:rPr>
          <w:rFonts w:ascii="Times New Roman" w:hAnsi="Times New Roman" w:cs="Times New Roman"/>
        </w:rPr>
        <w:fldChar w:fldCharType="begin"/>
      </w:r>
      <w:r w:rsidR="00BB3549">
        <w:rPr>
          <w:rFonts w:ascii="Times New Roman" w:hAnsi="Times New Roman" w:cs="Times New Roman"/>
        </w:rPr>
        <w:instrText xml:space="preserve"> ADDIN EN.CITE &lt;EndNote&gt;&lt;Cite&gt;&lt;Author&gt;Davidson&lt;/Author&gt;&lt;Year&gt;2014&lt;/Year&gt;&lt;RecNum&gt;1&lt;/RecNum&gt;&lt;DisplayText&gt;[1]&lt;/DisplayText&gt;&lt;record&gt;&lt;rec-number&gt;1&lt;/rec-number&gt;&lt;foreign-keys&gt;&lt;key app="EN" db-id="5wttazvaqzasaeepeft5a9vvppsaez0p2ds9" timestamp="1525159751"&gt;1&lt;/key&gt;&lt;/foreign-keys&gt;&lt;ref-type name="Journal Article"&gt;17&lt;/ref-type&gt;&lt;contributors&gt;&lt;authors&gt;&lt;author&gt;Davidson, B.&lt;/author&gt;&lt;author&gt;Trope, C. G.&lt;/author&gt;&lt;/authors&gt;&lt;/contributors&gt;&lt;auth-address&gt;Department of Pathology, Oslo University Hospital, Norwegian Radium Hospital, N-0310 Oslo, Norway.&lt;/auth-address&gt;&lt;titles&gt;&lt;title&gt;Ovarian cancer: diagnostic, biological and prognostic aspects&lt;/title&gt;&lt;secondary-title&gt;Womens Health (Lond)&lt;/secondary-title&gt;&lt;/titles&gt;&lt;periodical&gt;&lt;full-title&gt;Womens Health (Lond)&lt;/full-title&gt;&lt;/periodical&gt;&lt;pages&gt;519-33&lt;/pages&gt;&lt;volume&gt;10&lt;/volume&gt;&lt;number&gt;5&lt;/number&gt;&lt;keywords&gt;&lt;keyword&gt;Antineoplastic Combined Chemotherapy Protocols/*therapeutic use&lt;/keyword&gt;&lt;keyword&gt;Disease Progression&lt;/keyword&gt;&lt;keyword&gt;Drug Resistance, Neoplasm&lt;/keyword&gt;&lt;keyword&gt;Female&lt;/keyword&gt;&lt;keyword&gt;Humans&lt;/keyword&gt;&lt;keyword&gt;Molecular Targeted Therapy/*methods&lt;/keyword&gt;&lt;keyword&gt;Neoplasm Recurrence, Local/drug therapy/prevention &amp;amp; control&lt;/keyword&gt;&lt;keyword&gt;Ovarian Neoplasms/*drug therapy/pathology/*prevention &amp;amp; control&lt;/keyword&gt;&lt;keyword&gt;Women&amp;apos;s Health&lt;/keyword&gt;&lt;keyword&gt;chemotherapy resistance&lt;/keyword&gt;&lt;keyword&gt;microenvironment&lt;/keyword&gt;&lt;keyword&gt;ovarian cancer&lt;/keyword&gt;&lt;keyword&gt;prognosis&lt;/keyword&gt;&lt;keyword&gt;progression&lt;/keyword&gt;&lt;/keywords&gt;&lt;dates&gt;&lt;year&gt;2014&lt;/year&gt;&lt;pub-dates&gt;&lt;date&gt;Sep&lt;/date&gt;&lt;/pub-dates&gt;&lt;/dates&gt;&lt;isbn&gt;1745-5065 (Electronic)&amp;#xD;1745-5057 (Linking)&lt;/isbn&gt;&lt;accession-num&gt;25335543&lt;/accession-num&gt;&lt;urls&gt;&lt;related-urls&gt;&lt;url&gt;https://www.ncbi.nlm.nih.gov/pubmed/25335543&lt;/url&gt;&lt;/related-urls&gt;&lt;/urls&gt;&lt;electronic-resource-num&gt;10.2217/whe.14.37&lt;/electronic-resource-num&gt;&lt;/record&gt;&lt;/Cite&gt;&lt;/EndNote&gt;</w:instrText>
      </w:r>
      <w:r w:rsidR="004C6762" w:rsidRPr="00BB3549">
        <w:rPr>
          <w:rFonts w:ascii="Times New Roman" w:hAnsi="Times New Roman" w:cs="Times New Roman"/>
        </w:rPr>
        <w:fldChar w:fldCharType="separate"/>
      </w:r>
      <w:r w:rsidR="00BB3549">
        <w:rPr>
          <w:rFonts w:ascii="Times New Roman" w:hAnsi="Times New Roman" w:cs="Times New Roman"/>
          <w:noProof/>
        </w:rPr>
        <w:t>[1]</w:t>
      </w:r>
      <w:r w:rsidR="004C6762" w:rsidRPr="00BB3549">
        <w:rPr>
          <w:rFonts w:ascii="Times New Roman" w:hAnsi="Times New Roman" w:cs="Times New Roman"/>
        </w:rPr>
        <w:fldChar w:fldCharType="end"/>
      </w:r>
      <w:r w:rsidR="00A66F95" w:rsidRPr="00BB3549">
        <w:rPr>
          <w:rFonts w:ascii="Times New Roman" w:hAnsi="Times New Roman" w:cs="Times New Roman"/>
        </w:rPr>
        <w:t xml:space="preserve">. </w:t>
      </w:r>
      <w:r w:rsidR="00E23D22" w:rsidRPr="00BB3549">
        <w:rPr>
          <w:rFonts w:ascii="Times New Roman" w:hAnsi="Times New Roman" w:cs="Times New Roman"/>
        </w:rPr>
        <w:t>OC accounts for more deaths than any other types of cancers of the female reproductive system</w:t>
      </w:r>
      <w:r w:rsidR="004C6762" w:rsidRPr="00BB3549">
        <w:rPr>
          <w:rFonts w:ascii="Times New Roman" w:hAnsi="Times New Roman" w:cs="Times New Roman"/>
        </w:rPr>
        <w:fldChar w:fldCharType="begin"/>
      </w:r>
      <w:r w:rsidR="00BB3549">
        <w:rPr>
          <w:rFonts w:ascii="Times New Roman" w:hAnsi="Times New Roman" w:cs="Times New Roman"/>
        </w:rPr>
        <w:instrText xml:space="preserve"> ADDIN EN.CITE &lt;EndNote&gt;&lt;Cite&gt;&lt;Author&gt;Lynch&lt;/Author&gt;&lt;Year&gt;2003&lt;/Year&gt;&lt;RecNum&gt;2&lt;/RecNum&gt;&lt;DisplayText&gt;[2]&lt;/DisplayText&gt;&lt;record&gt;&lt;rec-number&gt;2&lt;/rec-number&gt;&lt;foreign-keys&gt;&lt;key app="EN" db-id="5wttazvaqzasaeepeft5a9vvppsaez0p2ds9" timestamp="1525159952"&gt;2&lt;/key&gt;&lt;/foreign-keys&gt;&lt;ref-type name="Journal Article"&gt;17&lt;/ref-type&gt;&lt;contributors&gt;&lt;authors&gt;&lt;author&gt;Lynch, H. T.&lt;/author&gt;&lt;author&gt;Snyder, C. L.&lt;/author&gt;&lt;author&gt;Lynch, J. F.&lt;/author&gt;&lt;author&gt;Riley, B. D.&lt;/author&gt;&lt;author&gt;Rubinstein, W. S.&lt;/author&gt;&lt;/authors&gt;&lt;/contributors&gt;&lt;auth-address&gt;Department of Preventive Medicine and Public Health, Creighton University School of Medicine, 2500 California Plaza, Omaha, NE 68178, USA. htlynch@creighton.edu&lt;/auth-address&gt;&lt;titles&gt;&lt;title&gt;Hereditary breast-ovarian cancer at the bedside: role of the medical oncologist&lt;/title&gt;&lt;secondary-title&gt;J Clin Oncol&lt;/secondary-title&gt;&lt;/titles&gt;&lt;periodical&gt;&lt;full-title&gt;J Clin Oncol&lt;/full-title&gt;&lt;/periodical&gt;&lt;pages&gt;740-53&lt;/pages&gt;&lt;volume&gt;21&lt;/volume&gt;&lt;number&gt;4&lt;/number&gt;&lt;keywords&gt;&lt;keyword&gt;Adult&lt;/keyword&gt;&lt;keyword&gt;Breast Neoplasms/diagnosis/*genetics&lt;/keyword&gt;&lt;keyword&gt;Breast Neoplasms, Male/diagnosis/*genetics&lt;/keyword&gt;&lt;keyword&gt;Counseling&lt;/keyword&gt;&lt;keyword&gt;Female&lt;/keyword&gt;&lt;keyword&gt;Genes, BRCA1&lt;/keyword&gt;&lt;keyword&gt;Genes, BRCA2&lt;/keyword&gt;&lt;keyword&gt;Germ-Line Mutation&lt;/keyword&gt;&lt;keyword&gt;Humans&lt;/keyword&gt;&lt;keyword&gt;Male&lt;/keyword&gt;&lt;keyword&gt;*Medical Oncology&lt;/keyword&gt;&lt;keyword&gt;Ovarian Neoplasms/diagnosis/*genetics&lt;/keyword&gt;&lt;keyword&gt;*Pedigree&lt;/keyword&gt;&lt;keyword&gt;*Physician&amp;apos;s Role&lt;/keyword&gt;&lt;keyword&gt;Risk Factors&lt;/keyword&gt;&lt;/keywords&gt;&lt;dates&gt;&lt;year&gt;2003&lt;/year&gt;&lt;pub-dates&gt;&lt;date&gt;Feb 15&lt;/date&gt;&lt;/pub-dates&gt;&lt;/dates&gt;&lt;isbn&gt;0732-183X (Print)&amp;#xD;0732-183X (Linking)&lt;/isbn&gt;&lt;accession-num&gt;12586815&lt;/accession-num&gt;&lt;urls&gt;&lt;related-urls&gt;&lt;url&gt;https://www.ncbi.nlm.nih.gov/pubmed/12586815&lt;/url&gt;&lt;/related-urls&gt;&lt;/urls&gt;&lt;electronic-resource-num&gt;10.1200/JCO.2003.05.096&lt;/electronic-resource-num&gt;&lt;/record&gt;&lt;/Cite&gt;&lt;/EndNote&gt;</w:instrText>
      </w:r>
      <w:r w:rsidR="004C6762" w:rsidRPr="00BB3549">
        <w:rPr>
          <w:rFonts w:ascii="Times New Roman" w:hAnsi="Times New Roman" w:cs="Times New Roman"/>
        </w:rPr>
        <w:fldChar w:fldCharType="separate"/>
      </w:r>
      <w:r w:rsidR="00BB3549">
        <w:rPr>
          <w:rFonts w:ascii="Times New Roman" w:hAnsi="Times New Roman" w:cs="Times New Roman"/>
          <w:noProof/>
        </w:rPr>
        <w:t>[2]</w:t>
      </w:r>
      <w:r w:rsidR="004C6762" w:rsidRPr="00BB3549">
        <w:rPr>
          <w:rFonts w:ascii="Times New Roman" w:hAnsi="Times New Roman" w:cs="Times New Roman"/>
        </w:rPr>
        <w:fldChar w:fldCharType="end"/>
      </w:r>
      <w:r w:rsidR="00E23D22" w:rsidRPr="00BB3549">
        <w:rPr>
          <w:rFonts w:ascii="Times New Roman" w:hAnsi="Times New Roman" w:cs="Times New Roman"/>
        </w:rPr>
        <w:t xml:space="preserve">. </w:t>
      </w:r>
      <w:r w:rsidR="00743B68" w:rsidRPr="00BB3549">
        <w:rPr>
          <w:rFonts w:ascii="Times New Roman" w:hAnsi="Times New Roman" w:cs="Times New Roman"/>
        </w:rPr>
        <w:t>It was reported that there w</w:t>
      </w:r>
      <w:ins w:id="24" w:author="330C" w:date="2021-12-26T14:50:00Z">
        <w:r w:rsidR="001D1E12">
          <w:rPr>
            <w:rFonts w:ascii="Times New Roman" w:hAnsi="Times New Roman" w:cs="Times New Roman"/>
          </w:rPr>
          <w:t>ere</w:t>
        </w:r>
      </w:ins>
      <w:r w:rsidR="00743B68" w:rsidRPr="00BB3549">
        <w:rPr>
          <w:rFonts w:ascii="Times New Roman" w:hAnsi="Times New Roman" w:cs="Times New Roman"/>
        </w:rPr>
        <w:t xml:space="preserve"> about 22,240 new</w:t>
      </w:r>
      <w:r w:rsidR="00E23D22" w:rsidRPr="00BB3549">
        <w:rPr>
          <w:rFonts w:ascii="Times New Roman" w:hAnsi="Times New Roman" w:cs="Times New Roman"/>
        </w:rPr>
        <w:t>ly diagnosed</w:t>
      </w:r>
      <w:r w:rsidR="00743B68" w:rsidRPr="00BB3549">
        <w:rPr>
          <w:rFonts w:ascii="Times New Roman" w:hAnsi="Times New Roman" w:cs="Times New Roman"/>
        </w:rPr>
        <w:t xml:space="preserve"> cases of</w:t>
      </w:r>
      <w:r w:rsidR="00E23D22" w:rsidRPr="00BB3549">
        <w:rPr>
          <w:rFonts w:ascii="Times New Roman" w:hAnsi="Times New Roman" w:cs="Times New Roman"/>
        </w:rPr>
        <w:t xml:space="preserve"> OC and nearly 14,070 patients died from OC</w:t>
      </w:r>
      <w:r w:rsidR="00577041">
        <w:rPr>
          <w:rFonts w:ascii="Times New Roman" w:hAnsi="Times New Roman" w:cs="Times New Roman"/>
        </w:rPr>
        <w:t xml:space="preserve"> </w:t>
      </w:r>
      <w:ins w:id="25" w:author="330C" w:date="2021-12-27T09:56:00Z">
        <w:r w:rsidR="00577041">
          <w:rPr>
            <w:rFonts w:ascii="Times New Roman" w:hAnsi="Times New Roman" w:cs="Times New Roman"/>
          </w:rPr>
          <w:t>each year</w:t>
        </w:r>
      </w:ins>
      <w:r w:rsidR="004C6762" w:rsidRPr="00BB3549">
        <w:rPr>
          <w:rFonts w:ascii="Times New Roman" w:hAnsi="Times New Roman" w:cs="Times New Roman"/>
        </w:rPr>
        <w:fldChar w:fldCharType="begin">
          <w:fldData xml:space="preserve">PEVuZE5vdGU+PENpdGU+PEF1dGhvcj5DcmFtZXI8L0F1dGhvcj48WWVhcj4yMDEyPC9ZZWFyPjxS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</w:fldData>
        </w:fldChar>
      </w:r>
      <w:r w:rsidR="00BB3549">
        <w:rPr>
          <w:rFonts w:ascii="Times New Roman" w:hAnsi="Times New Roman" w:cs="Times New Roman"/>
        </w:rPr>
        <w:instrText xml:space="preserve"> ADDIN EN.CITE </w:instrText>
      </w:r>
      <w:r w:rsidR="00BB3549">
        <w:rPr>
          <w:rFonts w:ascii="Times New Roman" w:hAnsi="Times New Roman" w:cs="Times New Roman"/>
        </w:rPr>
        <w:fldChar w:fldCharType="begin">
          <w:fldData xml:space="preserve">PEVuZE5vdGU+PENpdGU+PEF1dGhvcj5DcmFtZXI8L0F1dGhvcj48WWVhcj4yMDEyPC9ZZWFyPjxS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</w:fldData>
        </w:fldChar>
      </w:r>
      <w:r w:rsidR="00BB3549">
        <w:rPr>
          <w:rFonts w:ascii="Times New Roman" w:hAnsi="Times New Roman" w:cs="Times New Roman"/>
        </w:rPr>
        <w:instrText xml:space="preserve"> ADDIN EN.CITE.DATA </w:instrText>
      </w:r>
      <w:r w:rsidR="00BB3549">
        <w:rPr>
          <w:rFonts w:ascii="Times New Roman" w:hAnsi="Times New Roman" w:cs="Times New Roman"/>
        </w:rPr>
      </w:r>
      <w:r w:rsidR="00BB3549">
        <w:rPr>
          <w:rFonts w:ascii="Times New Roman" w:hAnsi="Times New Roman" w:cs="Times New Roman"/>
        </w:rPr>
        <w:fldChar w:fldCharType="end"/>
      </w:r>
      <w:r w:rsidR="004C6762" w:rsidRPr="00BB3549">
        <w:rPr>
          <w:rFonts w:ascii="Times New Roman" w:hAnsi="Times New Roman" w:cs="Times New Roman"/>
        </w:rPr>
      </w:r>
      <w:r w:rsidR="004C6762" w:rsidRPr="00BB3549">
        <w:rPr>
          <w:rFonts w:ascii="Times New Roman" w:hAnsi="Times New Roman" w:cs="Times New Roman"/>
        </w:rPr>
        <w:fldChar w:fldCharType="separate"/>
      </w:r>
      <w:r w:rsidR="00BB3549">
        <w:rPr>
          <w:rFonts w:ascii="Times New Roman" w:hAnsi="Times New Roman" w:cs="Times New Roman"/>
          <w:noProof/>
        </w:rPr>
        <w:t>[1; 3]</w:t>
      </w:r>
      <w:r w:rsidR="004C6762" w:rsidRPr="00BB3549">
        <w:rPr>
          <w:rFonts w:ascii="Times New Roman" w:hAnsi="Times New Roman" w:cs="Times New Roman"/>
        </w:rPr>
        <w:fldChar w:fldCharType="end"/>
      </w:r>
      <w:r w:rsidR="00E23D22" w:rsidRPr="00BB3549">
        <w:rPr>
          <w:rFonts w:ascii="Times New Roman" w:hAnsi="Times New Roman" w:cs="Times New Roman"/>
        </w:rPr>
        <w:t>.</w:t>
      </w:r>
      <w:r w:rsidR="00E576F2" w:rsidRPr="00BB3549">
        <w:rPr>
          <w:rFonts w:ascii="Times New Roman" w:hAnsi="Times New Roman" w:cs="Times New Roman"/>
        </w:rPr>
        <w:t xml:space="preserve"> </w:t>
      </w:r>
      <w:r w:rsidR="001E7E2C" w:rsidRPr="00BB3549">
        <w:rPr>
          <w:rFonts w:ascii="Times New Roman" w:hAnsi="Times New Roman" w:cs="Times New Roman"/>
        </w:rPr>
        <w:t xml:space="preserve">Owning to the fact that nearly 75% OC patients were diagnosed with advanced stage disease (stage </w:t>
      </w:r>
      <w:r w:rsidR="001E7E2C" w:rsidRPr="00BB3549">
        <w:rPr>
          <w:rFonts w:ascii="Times New Roman" w:eastAsia="宋体" w:hAnsi="Times New Roman" w:cs="Times New Roman"/>
        </w:rPr>
        <w:t>Ⅲ</w:t>
      </w:r>
      <w:r w:rsidR="001E7E2C" w:rsidRPr="00BB3549">
        <w:rPr>
          <w:rFonts w:ascii="Times New Roman" w:hAnsi="Times New Roman" w:cs="Times New Roman"/>
        </w:rPr>
        <w:t xml:space="preserve"> and stage</w:t>
      </w:r>
      <w:ins w:id="26" w:author="330C" w:date="2021-12-26T14:51:00Z">
        <w:r w:rsidR="001D1E12">
          <w:rPr>
            <w:rFonts w:ascii="Times New Roman" w:hAnsi="Times New Roman" w:cs="Times New Roman"/>
          </w:rPr>
          <w:t xml:space="preserve"> </w:t>
        </w:r>
      </w:ins>
      <w:r w:rsidR="001E7E2C" w:rsidRPr="00BB3549">
        <w:rPr>
          <w:rFonts w:ascii="Times New Roman" w:eastAsia="宋体" w:hAnsi="Times New Roman" w:cs="Times New Roman"/>
        </w:rPr>
        <w:t>Ⅳ</w:t>
      </w:r>
      <w:r w:rsidR="001E7E2C" w:rsidRPr="00BB3549">
        <w:rPr>
          <w:rFonts w:ascii="Times New Roman" w:hAnsi="Times New Roman" w:cs="Times New Roman"/>
        </w:rPr>
        <w:t xml:space="preserve">) and </w:t>
      </w:r>
      <w:r w:rsidR="00F71F4F" w:rsidRPr="00BB3549">
        <w:rPr>
          <w:rFonts w:ascii="Times New Roman" w:hAnsi="Times New Roman" w:cs="Times New Roman"/>
        </w:rPr>
        <w:t>more than 75% OC patients would</w:t>
      </w:r>
      <w:r w:rsidR="00334740" w:rsidRPr="00BB3549">
        <w:rPr>
          <w:rFonts w:ascii="Times New Roman" w:hAnsi="Times New Roman" w:cs="Times New Roman"/>
        </w:rPr>
        <w:t xml:space="preserve"> relapse with chemoresistance even though they were initially sensitive to current management (</w:t>
      </w:r>
      <w:proofErr w:type="spellStart"/>
      <w:r w:rsidR="00334740" w:rsidRPr="00BB3549">
        <w:rPr>
          <w:rFonts w:ascii="Times New Roman" w:hAnsi="Times New Roman" w:cs="Times New Roman"/>
        </w:rPr>
        <w:t>taxane</w:t>
      </w:r>
      <w:proofErr w:type="spellEnd"/>
      <w:r w:rsidR="00334740" w:rsidRPr="00BB3549">
        <w:rPr>
          <w:rFonts w:ascii="Times New Roman" w:hAnsi="Times New Roman" w:cs="Times New Roman"/>
        </w:rPr>
        <w:t>/platinum-based chemotherapies and cytoreduction)</w:t>
      </w:r>
      <w:r w:rsidR="001E7E2C" w:rsidRPr="00BB3549">
        <w:rPr>
          <w:rFonts w:ascii="Times New Roman" w:hAnsi="Times New Roman" w:cs="Times New Roman"/>
        </w:rPr>
        <w:t xml:space="preserve">, the 5-year survival rate of patients with OC </w:t>
      </w:r>
      <w:r w:rsidR="00F71F4F" w:rsidRPr="00BB3549">
        <w:rPr>
          <w:rFonts w:ascii="Times New Roman" w:hAnsi="Times New Roman" w:cs="Times New Roman"/>
        </w:rPr>
        <w:t>remained</w:t>
      </w:r>
      <w:r w:rsidR="001E7E2C" w:rsidRPr="00BB3549">
        <w:rPr>
          <w:rFonts w:ascii="Times New Roman" w:hAnsi="Times New Roman" w:cs="Times New Roman"/>
        </w:rPr>
        <w:t xml:space="preserve"> extremely poor</w:t>
      </w:r>
      <w:r w:rsidR="00F71F4F" w:rsidRPr="00BB3549">
        <w:rPr>
          <w:rFonts w:ascii="Times New Roman" w:hAnsi="Times New Roman" w:cs="Times New Roman"/>
        </w:rPr>
        <w:t xml:space="preserve"> (&lt;25%)</w:t>
      </w:r>
      <w:r w:rsidR="004C6762" w:rsidRPr="00BB3549">
        <w:rPr>
          <w:rFonts w:ascii="Times New Roman" w:hAnsi="Times New Roman" w:cs="Times New Roman"/>
        </w:rPr>
        <w:fldChar w:fldCharType="begin">
          <w:fldData xml:space="preserve">PEVuZE5vdGU+PENpdGU+PEF1dGhvcj5ac2lyb3M8L0F1dGhvcj48WWVhcj4yMDE0PC9ZZWFyPjxS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</w:fldData>
        </w:fldChar>
      </w:r>
      <w:r w:rsidR="00BB3549">
        <w:rPr>
          <w:rFonts w:ascii="Times New Roman" w:hAnsi="Times New Roman" w:cs="Times New Roman"/>
        </w:rPr>
        <w:instrText xml:space="preserve"> ADDIN EN.CITE </w:instrText>
      </w:r>
      <w:r w:rsidR="00BB3549">
        <w:rPr>
          <w:rFonts w:ascii="Times New Roman" w:hAnsi="Times New Roman" w:cs="Times New Roman"/>
        </w:rPr>
        <w:fldChar w:fldCharType="begin">
          <w:fldData xml:space="preserve">PEVuZE5vdGU+PENpdGU+PEF1dGhvcj5ac2lyb3M8L0F1dGhvcj48WWVhcj4yMDE0PC9ZZWFyPjxS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</w:fldData>
        </w:fldChar>
      </w:r>
      <w:r w:rsidR="00BB3549">
        <w:rPr>
          <w:rFonts w:ascii="Times New Roman" w:hAnsi="Times New Roman" w:cs="Times New Roman"/>
        </w:rPr>
        <w:instrText xml:space="preserve"> ADDIN EN.CITE.DATA </w:instrText>
      </w:r>
      <w:r w:rsidR="00BB3549">
        <w:rPr>
          <w:rFonts w:ascii="Times New Roman" w:hAnsi="Times New Roman" w:cs="Times New Roman"/>
        </w:rPr>
      </w:r>
      <w:r w:rsidR="00BB3549">
        <w:rPr>
          <w:rFonts w:ascii="Times New Roman" w:hAnsi="Times New Roman" w:cs="Times New Roman"/>
        </w:rPr>
        <w:fldChar w:fldCharType="end"/>
      </w:r>
      <w:r w:rsidR="004C6762" w:rsidRPr="00BB3549">
        <w:rPr>
          <w:rFonts w:ascii="Times New Roman" w:hAnsi="Times New Roman" w:cs="Times New Roman"/>
        </w:rPr>
      </w:r>
      <w:r w:rsidR="004C6762" w:rsidRPr="00BB3549">
        <w:rPr>
          <w:rFonts w:ascii="Times New Roman" w:hAnsi="Times New Roman" w:cs="Times New Roman"/>
        </w:rPr>
        <w:fldChar w:fldCharType="separate"/>
      </w:r>
      <w:r w:rsidR="00BB3549">
        <w:rPr>
          <w:rFonts w:ascii="Times New Roman" w:hAnsi="Times New Roman" w:cs="Times New Roman"/>
          <w:noProof/>
        </w:rPr>
        <w:t>[1; 4; 5]</w:t>
      </w:r>
      <w:r w:rsidR="004C6762" w:rsidRPr="00BB3549">
        <w:rPr>
          <w:rFonts w:ascii="Times New Roman" w:hAnsi="Times New Roman" w:cs="Times New Roman"/>
        </w:rPr>
        <w:fldChar w:fldCharType="end"/>
      </w:r>
      <w:r w:rsidR="001E7E2C" w:rsidRPr="00BB3549">
        <w:rPr>
          <w:rFonts w:ascii="Times New Roman" w:hAnsi="Times New Roman" w:cs="Times New Roman"/>
        </w:rPr>
        <w:t xml:space="preserve">. </w:t>
      </w:r>
      <w:r w:rsidR="005333E2" w:rsidRPr="00BB3549">
        <w:rPr>
          <w:rFonts w:ascii="Times New Roman" w:hAnsi="Times New Roman" w:cs="Times New Roman"/>
        </w:rPr>
        <w:t>Thus, novel biomarkers or prognostic signatures are required to change the status quo.</w:t>
      </w:r>
    </w:p>
    <w:p w:rsidR="00F7021E" w:rsidRPr="00BB3549" w:rsidRDefault="00DC4E2D" w:rsidP="00B51CF4">
      <w:pPr>
        <w:rPr>
          <w:rFonts w:ascii="Times New Roman" w:hAnsi="Times New Roman" w:cs="Times New Roman"/>
        </w:rPr>
      </w:pPr>
      <w:r w:rsidRPr="00BB3549">
        <w:rPr>
          <w:rFonts w:ascii="Times New Roman" w:hAnsi="Times New Roman" w:cs="Times New Roman"/>
        </w:rPr>
        <w:t>Immune system</w:t>
      </w:r>
      <w:r w:rsidR="00F7021E" w:rsidRPr="00BB3549">
        <w:rPr>
          <w:rFonts w:ascii="Times New Roman" w:hAnsi="Times New Roman" w:cs="Times New Roman"/>
        </w:rPr>
        <w:t>, which is made up of special cells, proteins, tissues, and organs, plays a</w:t>
      </w:r>
      <w:r w:rsidRPr="00BB3549">
        <w:rPr>
          <w:rFonts w:ascii="Times New Roman" w:hAnsi="Times New Roman" w:cs="Times New Roman"/>
        </w:rPr>
        <w:t xml:space="preserve"> role of defensive </w:t>
      </w:r>
      <w:r w:rsidR="00F7021E" w:rsidRPr="00BB3549">
        <w:rPr>
          <w:rFonts w:ascii="Times New Roman" w:hAnsi="Times New Roman" w:cs="Times New Roman"/>
        </w:rPr>
        <w:t>mechanism of the body</w:t>
      </w:r>
      <w:r w:rsidR="004C6762" w:rsidRPr="00BB3549">
        <w:rPr>
          <w:rFonts w:ascii="Times New Roman" w:hAnsi="Times New Roman" w:cs="Times New Roman"/>
        </w:rPr>
        <w:fldChar w:fldCharType="begin"/>
      </w:r>
      <w:r w:rsidR="00BB3549">
        <w:rPr>
          <w:rFonts w:ascii="Times New Roman" w:hAnsi="Times New Roman" w:cs="Times New Roman"/>
        </w:rPr>
        <w:instrText xml:space="preserve"> ADDIN EN.CITE &lt;EndNote&gt;&lt;Cite&gt;&lt;Author&gt;Yatim&lt;/Author&gt;&lt;Year&gt;2015&lt;/Year&gt;&lt;RecNum&gt;9&lt;/RecNum&gt;&lt;DisplayText&gt;[6]&lt;/DisplayText&gt;&lt;record&gt;&lt;rec-number&gt;9&lt;/rec-number&gt;&lt;foreign-keys&gt;&lt;key app="EN" db-id="5wttazvaqzasaeepeft5a9vvppsaez0p2ds9" timestamp="1525161323"&gt;9&lt;/key&gt;&lt;/foreign-keys&gt;&lt;ref-type name="Journal Article"&gt;17&lt;/ref-type&gt;&lt;contributors&gt;&lt;authors&gt;&lt;author&gt;Yatim, K. M.&lt;/author&gt;&lt;author&gt;Lakkis, F. G.&lt;/author&gt;&lt;/authors&gt;&lt;/contributors&gt;&lt;auth-address&gt;Thomas E. Starzl Transplantation Institute and the Departments of Surgery, Immunology, and Medicine, University of Pittsburgh School of Medicine, Pittsburgh, Pennsylvania.&amp;#xD;Thomas E. Starzl Transplantation Institute and the Departments of Surgery, Immunology, and Medicine, University of Pittsburgh School of Medicine, Pittsburgh, Pennsylvania lakkisf@upmc.edu.&lt;/auth-address&gt;&lt;titles&gt;&lt;title&gt;A brief journey through the immune system&lt;/title&gt;&lt;secondary-title&gt;Clin J Am Soc Nephrol&lt;/secondary-title&gt;&lt;/titles&gt;&lt;periodical&gt;&lt;full-title&gt;Clin J Am Soc Nephrol&lt;/full-title&gt;&lt;/periodical&gt;&lt;pages&gt;1274-81&lt;/pages&gt;&lt;volume&gt;10&lt;/volume&gt;&lt;number&gt;7&lt;/number&gt;&lt;keywords&gt;&lt;keyword&gt;Adaptive Immunity&lt;/keyword&gt;&lt;keyword&gt;Animals&lt;/keyword&gt;&lt;keyword&gt;*Biological Evolution&lt;/keyword&gt;&lt;keyword&gt;Humans&lt;/keyword&gt;&lt;keyword&gt;Immune System/*immunology/physiopathology&lt;/keyword&gt;&lt;keyword&gt;Immunity, Innate&lt;/keyword&gt;&lt;keyword&gt;Kidney/*immunology/physiopathology&lt;/keyword&gt;&lt;keyword&gt;Kidney Diseases/immunology/physiopathology&lt;/keyword&gt;&lt;keyword&gt;Lymphocytes/immunology&lt;/keyword&gt;&lt;keyword&gt;Lymphoid Tissue/immunology&lt;/keyword&gt;&lt;keyword&gt;Arf&lt;/keyword&gt;&lt;keyword&gt;Gn&lt;/keyword&gt;&lt;keyword&gt;immunology&lt;/keyword&gt;&lt;keyword&gt;renal transplantation&lt;/keyword&gt;&lt;keyword&gt;tolerance&lt;/keyword&gt;&lt;/keywords&gt;&lt;dates&gt;&lt;year&gt;2015&lt;/year&gt;&lt;pub-dates&gt;&lt;date&gt;Jul 7&lt;/date&gt;&lt;/pub-dates&gt;&lt;/dates&gt;&lt;isbn&gt;1555-905X (Electronic)&amp;#xD;1555-9041 (Linking)&lt;/isbn&gt;&lt;accession-num&gt;25845377&lt;/accession-num&gt;&lt;urls&gt;&lt;related-urls&gt;&lt;url&gt;https://www.ncbi.nlm.nih.gov/pubmed/25845377&lt;/url&gt;&lt;/related-urls&gt;&lt;/urls&gt;&lt;custom2&gt;PMC4491295&lt;/custom2&gt;&lt;electronic-resource-num&gt;10.2215/CJN.10031014&lt;/electronic-resource-num&gt;&lt;/record&gt;&lt;/Cite&gt;&lt;/EndNote&gt;</w:instrText>
      </w:r>
      <w:r w:rsidR="004C6762" w:rsidRPr="00BB3549">
        <w:rPr>
          <w:rFonts w:ascii="Times New Roman" w:hAnsi="Times New Roman" w:cs="Times New Roman"/>
        </w:rPr>
        <w:fldChar w:fldCharType="separate"/>
      </w:r>
      <w:r w:rsidR="00BB3549">
        <w:rPr>
          <w:rFonts w:ascii="Times New Roman" w:hAnsi="Times New Roman" w:cs="Times New Roman"/>
          <w:noProof/>
        </w:rPr>
        <w:t>[6]</w:t>
      </w:r>
      <w:r w:rsidR="004C6762" w:rsidRPr="00BB3549">
        <w:rPr>
          <w:rFonts w:ascii="Times New Roman" w:hAnsi="Times New Roman" w:cs="Times New Roman"/>
        </w:rPr>
        <w:fldChar w:fldCharType="end"/>
      </w:r>
      <w:r w:rsidR="00F7021E" w:rsidRPr="00BB3549">
        <w:rPr>
          <w:rFonts w:ascii="Times New Roman" w:hAnsi="Times New Roman" w:cs="Times New Roman"/>
        </w:rPr>
        <w:t>.</w:t>
      </w:r>
      <w:r w:rsidR="00416136" w:rsidRPr="00BB3549">
        <w:rPr>
          <w:rFonts w:ascii="Times New Roman" w:hAnsi="Times New Roman" w:cs="Times New Roman"/>
        </w:rPr>
        <w:t xml:space="preserve"> </w:t>
      </w:r>
      <w:r w:rsidR="00B51CF4" w:rsidRPr="00BB3549">
        <w:rPr>
          <w:rFonts w:ascii="Times New Roman" w:hAnsi="Times New Roman" w:cs="Times New Roman"/>
        </w:rPr>
        <w:t>Increasing evidence</w:t>
      </w:r>
      <w:ins w:id="27" w:author="330C" w:date="2021-12-26T14:53:00Z">
        <w:r w:rsidR="001D1E12">
          <w:rPr>
            <w:rFonts w:ascii="Times New Roman" w:hAnsi="Times New Roman" w:cs="Times New Roman"/>
          </w:rPr>
          <w:t>s</w:t>
        </w:r>
      </w:ins>
      <w:r w:rsidR="00B51CF4" w:rsidRPr="00BB3549">
        <w:rPr>
          <w:rFonts w:ascii="Times New Roman" w:hAnsi="Times New Roman" w:cs="Times New Roman"/>
        </w:rPr>
        <w:t xml:space="preserve"> show that the host immune system play</w:t>
      </w:r>
      <w:ins w:id="28" w:author="330C" w:date="2021-12-26T14:53:00Z">
        <w:r w:rsidR="001D1E12">
          <w:rPr>
            <w:rFonts w:ascii="Times New Roman" w:hAnsi="Times New Roman" w:cs="Times New Roman"/>
          </w:rPr>
          <w:t>s</w:t>
        </w:r>
      </w:ins>
      <w:r w:rsidR="00B51CF4" w:rsidRPr="00BB3549">
        <w:rPr>
          <w:rFonts w:ascii="Times New Roman" w:hAnsi="Times New Roman" w:cs="Times New Roman"/>
        </w:rPr>
        <w:t xml:space="preserve"> an important role in the cont</w:t>
      </w:r>
      <w:r w:rsidR="00F71F4F" w:rsidRPr="00BB3549">
        <w:rPr>
          <w:rFonts w:ascii="Times New Roman" w:hAnsi="Times New Roman" w:cs="Times New Roman"/>
        </w:rPr>
        <w:t>rol of tumor growth, and tumor infiltrating</w:t>
      </w:r>
      <w:r w:rsidR="00B51CF4" w:rsidRPr="00BB3549">
        <w:rPr>
          <w:rFonts w:ascii="Times New Roman" w:hAnsi="Times New Roman" w:cs="Times New Roman"/>
        </w:rPr>
        <w:t xml:space="preserve"> lymphocytes have been repeatedly associated with improved surviv</w:t>
      </w:r>
      <w:r w:rsidR="00C85BC5" w:rsidRPr="00BB3549">
        <w:rPr>
          <w:rFonts w:ascii="Times New Roman" w:hAnsi="Times New Roman" w:cs="Times New Roman"/>
        </w:rPr>
        <w:t>al in multiple cancers including</w:t>
      </w:r>
      <w:r w:rsidR="00B51CF4" w:rsidRPr="00BB3549">
        <w:rPr>
          <w:rFonts w:ascii="Times New Roman" w:hAnsi="Times New Roman" w:cs="Times New Roman"/>
        </w:rPr>
        <w:t xml:space="preserve"> OC</w:t>
      </w:r>
      <w:r w:rsidR="004C6762" w:rsidRPr="00BB3549">
        <w:rPr>
          <w:rFonts w:ascii="Times New Roman" w:hAnsi="Times New Roman" w:cs="Times New Roman"/>
        </w:rPr>
        <w:fldChar w:fldCharType="begin">
          <w:fldData xml:space="preserve">PEVuZE5vdGU+PENpdGU+PEF1dGhvcj5aYWtoYXJpYTwvQXV0aG9yPjxZZWFyPjIwMTQ8L1llYXI+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</w:fldData>
        </w:fldChar>
      </w:r>
      <w:r w:rsidR="00BB3549">
        <w:rPr>
          <w:rFonts w:ascii="Times New Roman" w:hAnsi="Times New Roman" w:cs="Times New Roman"/>
        </w:rPr>
        <w:instrText xml:space="preserve"> ADDIN EN.CITE </w:instrText>
      </w:r>
      <w:r w:rsidR="00BB3549">
        <w:rPr>
          <w:rFonts w:ascii="Times New Roman" w:hAnsi="Times New Roman" w:cs="Times New Roman"/>
        </w:rPr>
        <w:fldChar w:fldCharType="begin">
          <w:fldData xml:space="preserve">PEVuZE5vdGU+PENpdGU+PEF1dGhvcj5aYWtoYXJpYTwvQXV0aG9yPjxZZWFyPjIwMTQ8L1llYXI+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</w:fldData>
        </w:fldChar>
      </w:r>
      <w:r w:rsidR="00BB3549">
        <w:rPr>
          <w:rFonts w:ascii="Times New Roman" w:hAnsi="Times New Roman" w:cs="Times New Roman"/>
        </w:rPr>
        <w:instrText xml:space="preserve"> ADDIN EN.CITE.DATA </w:instrText>
      </w:r>
      <w:r w:rsidR="00BB3549">
        <w:rPr>
          <w:rFonts w:ascii="Times New Roman" w:hAnsi="Times New Roman" w:cs="Times New Roman"/>
        </w:rPr>
      </w:r>
      <w:r w:rsidR="00BB3549">
        <w:rPr>
          <w:rFonts w:ascii="Times New Roman" w:hAnsi="Times New Roman" w:cs="Times New Roman"/>
        </w:rPr>
        <w:fldChar w:fldCharType="end"/>
      </w:r>
      <w:r w:rsidR="004C6762" w:rsidRPr="00BB3549">
        <w:rPr>
          <w:rFonts w:ascii="Times New Roman" w:hAnsi="Times New Roman" w:cs="Times New Roman"/>
        </w:rPr>
      </w:r>
      <w:r w:rsidR="004C6762" w:rsidRPr="00BB3549">
        <w:rPr>
          <w:rFonts w:ascii="Times New Roman" w:hAnsi="Times New Roman" w:cs="Times New Roman"/>
        </w:rPr>
        <w:fldChar w:fldCharType="separate"/>
      </w:r>
      <w:r w:rsidR="00BB3549">
        <w:rPr>
          <w:rFonts w:ascii="Times New Roman" w:hAnsi="Times New Roman" w:cs="Times New Roman"/>
          <w:noProof/>
        </w:rPr>
        <w:t>[7; 8; 9]</w:t>
      </w:r>
      <w:r w:rsidR="004C6762" w:rsidRPr="00BB3549">
        <w:rPr>
          <w:rFonts w:ascii="Times New Roman" w:hAnsi="Times New Roman" w:cs="Times New Roman"/>
        </w:rPr>
        <w:fldChar w:fldCharType="end"/>
      </w:r>
      <w:r w:rsidR="00B51CF4" w:rsidRPr="00BB3549">
        <w:rPr>
          <w:rFonts w:ascii="Times New Roman" w:hAnsi="Times New Roman" w:cs="Times New Roman"/>
        </w:rPr>
        <w:t xml:space="preserve">. </w:t>
      </w:r>
      <w:r w:rsidR="00B51CF4" w:rsidRPr="00BB3549">
        <w:rPr>
          <w:rFonts w:ascii="Times New Roman" w:hAnsi="Times New Roman" w:cs="Times New Roman"/>
        </w:rPr>
        <w:lastRenderedPageBreak/>
        <w:t>Meanwhile, t</w:t>
      </w:r>
      <w:r w:rsidR="00416136" w:rsidRPr="00BB3549">
        <w:rPr>
          <w:rFonts w:ascii="Times New Roman" w:hAnsi="Times New Roman" w:cs="Times New Roman"/>
        </w:rPr>
        <w:t>he introduction of immunotherapy including immune checkpoint blockade, cancer vaccines, and adoptive cell therapy</w:t>
      </w:r>
      <w:r w:rsidR="00B51CF4" w:rsidRPr="00BB3549">
        <w:rPr>
          <w:rFonts w:ascii="Times New Roman" w:hAnsi="Times New Roman" w:cs="Times New Roman"/>
        </w:rPr>
        <w:t xml:space="preserve"> has significantly improved the therapeutic efficacy of OC patients</w:t>
      </w:r>
      <w:r w:rsidR="005333E2" w:rsidRPr="00BB3549">
        <w:rPr>
          <w:rFonts w:ascii="Times New Roman" w:hAnsi="Times New Roman" w:cs="Times New Roman"/>
        </w:rPr>
        <w:t xml:space="preserve"> and laid the foundation of future studies for OC</w:t>
      </w:r>
      <w:r w:rsidR="004C6762" w:rsidRPr="00BB3549">
        <w:rPr>
          <w:rFonts w:ascii="Times New Roman" w:hAnsi="Times New Roman" w:cs="Times New Roman"/>
        </w:rPr>
        <w:fldChar w:fldCharType="begin">
          <w:fldData xml:space="preserve">PEVuZE5vdGU+PENpdGU+PEF1dGhvcj5QYXJkb2xsPC9BdXRob3I+PFllYXI+MjAxMjwvWWVhcj48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</w:fldData>
        </w:fldChar>
      </w:r>
      <w:r w:rsidR="00BB3549">
        <w:rPr>
          <w:rFonts w:ascii="Times New Roman" w:hAnsi="Times New Roman" w:cs="Times New Roman"/>
        </w:rPr>
        <w:instrText xml:space="preserve"> ADDIN EN.CITE </w:instrText>
      </w:r>
      <w:r w:rsidR="00BB3549">
        <w:rPr>
          <w:rFonts w:ascii="Times New Roman" w:hAnsi="Times New Roman" w:cs="Times New Roman"/>
        </w:rPr>
        <w:fldChar w:fldCharType="begin">
          <w:fldData xml:space="preserve">PEVuZE5vdGU+PENpdGU+PEF1dGhvcj5QYXJkb2xsPC9BdXRob3I+PFllYXI+MjAxMjwvWWVhcj48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</w:fldData>
        </w:fldChar>
      </w:r>
      <w:r w:rsidR="00BB3549">
        <w:rPr>
          <w:rFonts w:ascii="Times New Roman" w:hAnsi="Times New Roman" w:cs="Times New Roman"/>
        </w:rPr>
        <w:instrText xml:space="preserve"> ADDIN EN.CITE.DATA </w:instrText>
      </w:r>
      <w:r w:rsidR="00BB3549">
        <w:rPr>
          <w:rFonts w:ascii="Times New Roman" w:hAnsi="Times New Roman" w:cs="Times New Roman"/>
        </w:rPr>
      </w:r>
      <w:r w:rsidR="00BB3549">
        <w:rPr>
          <w:rFonts w:ascii="Times New Roman" w:hAnsi="Times New Roman" w:cs="Times New Roman"/>
        </w:rPr>
        <w:fldChar w:fldCharType="end"/>
      </w:r>
      <w:r w:rsidR="004C6762" w:rsidRPr="00BB3549">
        <w:rPr>
          <w:rFonts w:ascii="Times New Roman" w:hAnsi="Times New Roman" w:cs="Times New Roman"/>
        </w:rPr>
      </w:r>
      <w:r w:rsidR="004C6762" w:rsidRPr="00BB3549">
        <w:rPr>
          <w:rFonts w:ascii="Times New Roman" w:hAnsi="Times New Roman" w:cs="Times New Roman"/>
        </w:rPr>
        <w:fldChar w:fldCharType="separate"/>
      </w:r>
      <w:r w:rsidR="00BB3549">
        <w:rPr>
          <w:rFonts w:ascii="Times New Roman" w:hAnsi="Times New Roman" w:cs="Times New Roman"/>
          <w:noProof/>
        </w:rPr>
        <w:t>[4; 9]</w:t>
      </w:r>
      <w:r w:rsidR="004C6762" w:rsidRPr="00BB3549">
        <w:rPr>
          <w:rFonts w:ascii="Times New Roman" w:hAnsi="Times New Roman" w:cs="Times New Roman"/>
        </w:rPr>
        <w:fldChar w:fldCharType="end"/>
      </w:r>
      <w:r w:rsidR="00B51CF4" w:rsidRPr="00BB3549">
        <w:rPr>
          <w:rFonts w:ascii="Times New Roman" w:hAnsi="Times New Roman" w:cs="Times New Roman"/>
        </w:rPr>
        <w:t>.</w:t>
      </w:r>
      <w:r w:rsidR="00F7021E" w:rsidRPr="00BB3549">
        <w:rPr>
          <w:rFonts w:ascii="Times New Roman" w:hAnsi="Times New Roman" w:cs="Times New Roman"/>
        </w:rPr>
        <w:t xml:space="preserve"> </w:t>
      </w:r>
      <w:proofErr w:type="spellStart"/>
      <w:r w:rsidR="00F83827" w:rsidRPr="00BB3549">
        <w:rPr>
          <w:rFonts w:ascii="Times New Roman" w:hAnsi="Times New Roman" w:cs="Times New Roman"/>
        </w:rPr>
        <w:t>ImmPort</w:t>
      </w:r>
      <w:proofErr w:type="spellEnd"/>
      <w:r w:rsidR="00355728" w:rsidRPr="00BB3549">
        <w:rPr>
          <w:rFonts w:ascii="Times New Roman" w:hAnsi="Times New Roman" w:cs="Times New Roman"/>
        </w:rPr>
        <w:t>, created and maintained by NIAID and other NIH programs and privately funded investigators, is a</w:t>
      </w:r>
      <w:r w:rsidR="00F83827" w:rsidRPr="00BB3549">
        <w:rPr>
          <w:rFonts w:ascii="Times New Roman" w:hAnsi="Times New Roman" w:cs="Times New Roman"/>
        </w:rPr>
        <w:t xml:space="preserve"> curation and d</w:t>
      </w:r>
      <w:r w:rsidR="00355728" w:rsidRPr="00BB3549">
        <w:rPr>
          <w:rFonts w:ascii="Times New Roman" w:hAnsi="Times New Roman" w:cs="Times New Roman"/>
        </w:rPr>
        <w:t xml:space="preserve">istribution portal for facilitating reutilization </w:t>
      </w:r>
      <w:r w:rsidR="00F83827" w:rsidRPr="00BB3549">
        <w:rPr>
          <w:rFonts w:ascii="Times New Roman" w:hAnsi="Times New Roman" w:cs="Times New Roman"/>
        </w:rPr>
        <w:t>of immunological research data</w:t>
      </w:r>
      <w:r w:rsidR="004C6762" w:rsidRPr="00BB3549">
        <w:rPr>
          <w:rFonts w:ascii="Times New Roman" w:hAnsi="Times New Roman" w:cs="Times New Roman"/>
        </w:rPr>
        <w:fldChar w:fldCharType="begin"/>
      </w:r>
      <w:r w:rsidR="00BB3549">
        <w:rPr>
          <w:rFonts w:ascii="Times New Roman" w:hAnsi="Times New Roman" w:cs="Times New Roman"/>
        </w:rPr>
        <w:instrText xml:space="preserve"> ADDIN EN.CITE &lt;EndNote&gt;&lt;Cite&gt;&lt;Author&gt;Bhattacharya&lt;/Author&gt;&lt;Year&gt;2018&lt;/Year&gt;&lt;RecNum&gt;12&lt;/RecNum&gt;&lt;DisplayText&gt;[10]&lt;/DisplayText&gt;&lt;record&gt;&lt;rec-number&gt;12&lt;/rec-number&gt;&lt;foreign-keys&gt;&lt;key app="EN" db-id="5wttazvaqzasaeepeft5a9vvppsaez0p2ds9" timestamp="1525161742"&gt;12&lt;/key&gt;&lt;/foreign-keys&gt;&lt;ref-type name="Journal Article"&gt;17&lt;/ref-type&gt;&lt;contributors&gt;&lt;authors&gt;&lt;author&gt;Bhattacharya, S.&lt;/author&gt;&lt;author&gt;Dunn, P.&lt;/author&gt;&lt;author&gt;Thomas, C. G.&lt;/author&gt;&lt;author&gt;Smith, B.&lt;/author&gt;&lt;author&gt;Schaefer, H.&lt;/author&gt;&lt;author&gt;Chen, J.&lt;/author&gt;&lt;author&gt;Hu, Z.&lt;/author&gt;&lt;author&gt;Zalocusky, K. A.&lt;/author&gt;&lt;author&gt;Shankar, R. D.&lt;/author&gt;&lt;author&gt;Shen-Orr, S. S.&lt;/author&gt;&lt;author&gt;Thomson, E.&lt;/author&gt;&lt;author&gt;Wiser, J.&lt;/author&gt;&lt;author&gt;Butte, A. J.&lt;/author&gt;&lt;/authors&gt;&lt;/contributors&gt;&lt;auth-address&gt;Institute for Computational Health Sciences, University of California, San Francisco, CA 94158, USA.&amp;#xD;Northrop Grumman Health Solutions, Rockville, MD 20850, USA.&amp;#xD;Department of Philosophy, University at Buffalo, Buffalo, NY 14260, USA.&amp;#xD;Enterprise Science and Computing Inc., Rockville, MD 20850, USA.&amp;#xD;Department of Medicine, Stanford University School of Medicine, Stanford, CA 94305, USA.&amp;#xD;Department of Immunology, Faculty of Medicine, Technion-Israel Institute of Technology, Haifa 3200003, Israel.&lt;/auth-address&gt;&lt;titles&gt;&lt;title&gt;ImmPort, toward repurposing of open access immunological assay data for translational and clinical research&lt;/title&gt;&lt;secondary-title&gt;Sci Data&lt;/secondary-title&gt;&lt;/titles&gt;&lt;periodical&gt;&lt;full-title&gt;Sci Data&lt;/full-title&gt;&lt;/periodical&gt;&lt;pages&gt;180015&lt;/pages&gt;&lt;volume&gt;5&lt;/volume&gt;&lt;dates&gt;&lt;year&gt;2018&lt;/year&gt;&lt;pub-dates&gt;&lt;date&gt;Feb 27&lt;/date&gt;&lt;/pub-dates&gt;&lt;/dates&gt;&lt;isbn&gt;2052-4463 (Electronic)&amp;#xD;2052-4463 (Linking)&lt;/isbn&gt;&lt;accession-num&gt;29485622&lt;/accession-num&gt;&lt;urls&gt;&lt;related-urls&gt;&lt;url&gt;https://www.ncbi.nlm.nih.gov/pubmed/29485622&lt;/url&gt;&lt;/related-urls&gt;&lt;/urls&gt;&lt;custom2&gt;PMC5827693&lt;/custom2&gt;&lt;electronic-resource-num&gt;10.1038/sdata.2018.15&lt;/electronic-resource-num&gt;&lt;/record&gt;&lt;/Cite&gt;&lt;/EndNote&gt;</w:instrText>
      </w:r>
      <w:r w:rsidR="004C6762" w:rsidRPr="00BB3549">
        <w:rPr>
          <w:rFonts w:ascii="Times New Roman" w:hAnsi="Times New Roman" w:cs="Times New Roman"/>
        </w:rPr>
        <w:fldChar w:fldCharType="separate"/>
      </w:r>
      <w:r w:rsidR="00BB3549">
        <w:rPr>
          <w:rFonts w:ascii="Times New Roman" w:hAnsi="Times New Roman" w:cs="Times New Roman"/>
          <w:noProof/>
        </w:rPr>
        <w:t>[10]</w:t>
      </w:r>
      <w:r w:rsidR="004C6762" w:rsidRPr="00BB3549">
        <w:rPr>
          <w:rFonts w:ascii="Times New Roman" w:hAnsi="Times New Roman" w:cs="Times New Roman"/>
        </w:rPr>
        <w:fldChar w:fldCharType="end"/>
      </w:r>
      <w:r w:rsidR="00F83827" w:rsidRPr="00BB3549">
        <w:rPr>
          <w:rFonts w:ascii="Times New Roman" w:hAnsi="Times New Roman" w:cs="Times New Roman"/>
        </w:rPr>
        <w:t>.</w:t>
      </w:r>
      <w:r w:rsidR="00F71F4F" w:rsidRPr="00BB3549">
        <w:rPr>
          <w:rFonts w:ascii="Times New Roman" w:hAnsi="Times New Roman" w:cs="Times New Roman"/>
        </w:rPr>
        <w:t xml:space="preserve"> Thanks to high throughput</w:t>
      </w:r>
      <w:r w:rsidR="00355728" w:rsidRPr="00BB3549">
        <w:rPr>
          <w:rFonts w:ascii="Times New Roman" w:hAnsi="Times New Roman" w:cs="Times New Roman"/>
        </w:rPr>
        <w:t xml:space="preserve"> technologies, </w:t>
      </w:r>
      <w:r w:rsidR="00416136" w:rsidRPr="00BB3549">
        <w:rPr>
          <w:rFonts w:ascii="Times New Roman" w:hAnsi="Times New Roman" w:cs="Times New Roman"/>
        </w:rPr>
        <w:t>lots of gene expres</w:t>
      </w:r>
      <w:r w:rsidR="00F71F4F" w:rsidRPr="00BB3549">
        <w:rPr>
          <w:rFonts w:ascii="Times New Roman" w:hAnsi="Times New Roman" w:cs="Times New Roman"/>
        </w:rPr>
        <w:t>sion studies have been conducted</w:t>
      </w:r>
      <w:r w:rsidR="00416136" w:rsidRPr="00BB3549">
        <w:rPr>
          <w:rFonts w:ascii="Times New Roman" w:hAnsi="Times New Roman" w:cs="Times New Roman"/>
        </w:rPr>
        <w:t xml:space="preserve"> to study the pathogeny and </w:t>
      </w:r>
      <w:r w:rsidR="005333E2" w:rsidRPr="00BB3549">
        <w:rPr>
          <w:rFonts w:ascii="Times New Roman" w:hAnsi="Times New Roman" w:cs="Times New Roman"/>
        </w:rPr>
        <w:t>management of OC. Nevertheless, few studies have successfully translate</w:t>
      </w:r>
      <w:r w:rsidR="003C1748" w:rsidRPr="00BB3549">
        <w:rPr>
          <w:rFonts w:ascii="Times New Roman" w:hAnsi="Times New Roman" w:cs="Times New Roman"/>
        </w:rPr>
        <w:t>d</w:t>
      </w:r>
      <w:r w:rsidR="005333E2" w:rsidRPr="00BB3549">
        <w:rPr>
          <w:rFonts w:ascii="Times New Roman" w:hAnsi="Times New Roman" w:cs="Times New Roman"/>
        </w:rPr>
        <w:t xml:space="preserve"> their finding</w:t>
      </w:r>
      <w:r w:rsidR="00F71F4F" w:rsidRPr="00BB3549">
        <w:rPr>
          <w:rFonts w:ascii="Times New Roman" w:hAnsi="Times New Roman" w:cs="Times New Roman"/>
        </w:rPr>
        <w:t>s</w:t>
      </w:r>
      <w:r w:rsidR="005333E2" w:rsidRPr="00BB3549">
        <w:rPr>
          <w:rFonts w:ascii="Times New Roman" w:hAnsi="Times New Roman" w:cs="Times New Roman"/>
        </w:rPr>
        <w:t xml:space="preserve"> into clinical practice due to over</w:t>
      </w:r>
      <w:r w:rsidR="003C1748" w:rsidRPr="00BB3549">
        <w:rPr>
          <w:rFonts w:ascii="Times New Roman" w:hAnsi="Times New Roman" w:cs="Times New Roman"/>
        </w:rPr>
        <w:t xml:space="preserve">fitting on small sample studies. </w:t>
      </w:r>
    </w:p>
    <w:p w:rsidR="003C1748" w:rsidRPr="00BB3549" w:rsidRDefault="003C1748" w:rsidP="00B51CF4">
      <w:pPr>
        <w:rPr>
          <w:rFonts w:ascii="Times New Roman" w:hAnsi="Times New Roman" w:cs="Times New Roman"/>
        </w:rPr>
      </w:pPr>
      <w:r w:rsidRPr="00BB3549">
        <w:rPr>
          <w:rFonts w:ascii="Times New Roman" w:hAnsi="Times New Roman" w:cs="Times New Roman"/>
        </w:rPr>
        <w:t xml:space="preserve">In the present study, we retrospectively and </w:t>
      </w:r>
      <w:proofErr w:type="spellStart"/>
      <w:r w:rsidRPr="00BB3549">
        <w:rPr>
          <w:rFonts w:ascii="Times New Roman" w:hAnsi="Times New Roman" w:cs="Times New Roman"/>
        </w:rPr>
        <w:t>integratedly</w:t>
      </w:r>
      <w:proofErr w:type="spellEnd"/>
      <w:r w:rsidRPr="00BB3549">
        <w:rPr>
          <w:rFonts w:ascii="Times New Roman" w:hAnsi="Times New Roman" w:cs="Times New Roman"/>
        </w:rPr>
        <w:t xml:space="preserve"> analyzed a total number of 21 OC</w:t>
      </w:r>
      <w:r w:rsidR="004C6762" w:rsidRPr="00BB3549">
        <w:rPr>
          <w:rFonts w:ascii="Times New Roman" w:hAnsi="Times New Roman" w:cs="Times New Roman"/>
        </w:rPr>
        <w:fldChar w:fldCharType="begin">
          <w:fldData xml:space="preserve">LzIyMTAxNzY1PC91cmw+PC9yZWxhdGVkLXVybHM+PC91cmxzPjxlbGVjdHJvbmljLXJlc291cmNl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</w:fldData>
        </w:fldChar>
      </w:r>
      <w:r w:rsidR="00BB3549">
        <w:rPr>
          <w:rFonts w:ascii="Times New Roman" w:hAnsi="Times New Roman" w:cs="Times New Roman"/>
        </w:rPr>
        <w:instrText xml:space="preserve"> ADDIN EN.CITE </w:instrText>
      </w:r>
      <w:r w:rsidR="00BB3549">
        <w:rPr>
          <w:rFonts w:ascii="Times New Roman" w:hAnsi="Times New Roman" w:cs="Times New Roman"/>
        </w:rPr>
        <w:fldChar w:fldCharType="begin">
          <w:fldData xml:space="preserve">PEVuZE5vdGU+PENpdGU+PEF1dGhvcj5NYXJjaGluaTwvQXV0aG9yPjxZZWFyPjIwMDg8L1llYXI+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==
</w:fldData>
        </w:fldChar>
      </w:r>
      <w:r w:rsidR="00BB3549">
        <w:rPr>
          <w:rFonts w:ascii="Times New Roman" w:hAnsi="Times New Roman" w:cs="Times New Roman"/>
        </w:rPr>
        <w:instrText xml:space="preserve"> ADDIN EN.CITE.DATA </w:instrText>
      </w:r>
      <w:r w:rsidR="00BB3549">
        <w:rPr>
          <w:rFonts w:ascii="Times New Roman" w:hAnsi="Times New Roman" w:cs="Times New Roman"/>
        </w:rPr>
      </w:r>
      <w:r w:rsidR="00BB3549">
        <w:rPr>
          <w:rFonts w:ascii="Times New Roman" w:hAnsi="Times New Roman" w:cs="Times New Roman"/>
        </w:rPr>
        <w:fldChar w:fldCharType="end"/>
      </w:r>
      <w:r w:rsidR="00BB3549">
        <w:rPr>
          <w:rFonts w:ascii="Times New Roman" w:hAnsi="Times New Roman" w:cs="Times New Roman"/>
        </w:rPr>
        <w:fldChar w:fldCharType="begin">
          <w:fldData xml:space="preserve">LzIyMTAxNzY1PC91cmw+PC9yZWxhdGVkLXVybHM+PC91cmxzPjxlbGVjdHJvbmljLXJlc291cmNl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</w:fldData>
        </w:fldChar>
      </w:r>
      <w:r w:rsidR="00BB3549">
        <w:rPr>
          <w:rFonts w:ascii="Times New Roman" w:hAnsi="Times New Roman" w:cs="Times New Roman"/>
        </w:rPr>
        <w:instrText xml:space="preserve"> ADDIN EN.CITE.DATA </w:instrText>
      </w:r>
      <w:r w:rsidR="00BB3549">
        <w:rPr>
          <w:rFonts w:ascii="Times New Roman" w:hAnsi="Times New Roman" w:cs="Times New Roman"/>
        </w:rPr>
      </w:r>
      <w:r w:rsidR="00BB3549">
        <w:rPr>
          <w:rFonts w:ascii="Times New Roman" w:hAnsi="Times New Roman" w:cs="Times New Roman"/>
        </w:rPr>
        <w:fldChar w:fldCharType="end"/>
      </w:r>
      <w:r w:rsidR="004C6762" w:rsidRPr="00BB3549">
        <w:rPr>
          <w:rFonts w:ascii="Times New Roman" w:hAnsi="Times New Roman" w:cs="Times New Roman"/>
        </w:rPr>
      </w:r>
      <w:r w:rsidR="004C6762" w:rsidRPr="00BB3549">
        <w:rPr>
          <w:rFonts w:ascii="Times New Roman" w:hAnsi="Times New Roman" w:cs="Times New Roman"/>
        </w:rPr>
        <w:fldChar w:fldCharType="separate"/>
      </w:r>
      <w:r w:rsidR="00BB3549">
        <w:rPr>
          <w:rFonts w:ascii="Times New Roman" w:hAnsi="Times New Roman" w:cs="Times New Roman"/>
          <w:noProof/>
        </w:rPr>
        <w:t>[11; 12; 13; 14; 15; 16; 17; 18; 19; 20; 21; 22; 23; 24; 25; 26; 27; 28; 29]</w:t>
      </w:r>
      <w:r w:rsidR="004C6762" w:rsidRPr="00BB3549">
        <w:rPr>
          <w:rFonts w:ascii="Times New Roman" w:hAnsi="Times New Roman" w:cs="Times New Roman"/>
        </w:rPr>
        <w:fldChar w:fldCharType="end"/>
      </w:r>
      <w:ins w:id="29" w:author="330C" w:date="2021-12-27T10:04:00Z">
        <w:r w:rsidR="00FC72EF">
          <w:rPr>
            <w:rFonts w:ascii="Times New Roman" w:hAnsi="Times New Roman" w:cs="Times New Roman"/>
          </w:rPr>
          <w:t xml:space="preserve"> </w:t>
        </w:r>
      </w:ins>
      <w:r w:rsidRPr="00BB3549">
        <w:rPr>
          <w:rFonts w:ascii="Times New Roman" w:hAnsi="Times New Roman" w:cs="Times New Roman"/>
        </w:rPr>
        <w:t>gene expression studies to investigate</w:t>
      </w:r>
      <w:r w:rsidRPr="006442C4">
        <w:rPr>
          <w:rFonts w:ascii="Times New Roman" w:hAnsi="Times New Roman" w:cs="Times New Roman"/>
          <w:color w:val="FF0000"/>
        </w:rPr>
        <w:t xml:space="preserve"> </w:t>
      </w:r>
      <w:ins w:id="30" w:author="330C" w:date="2021-12-26T14:57:00Z">
        <w:r w:rsidR="001D1E12" w:rsidRPr="006442C4">
          <w:rPr>
            <w:rFonts w:ascii="Times New Roman" w:hAnsi="Times New Roman" w:cs="Times New Roman"/>
            <w:color w:val="FF0000"/>
          </w:rPr>
          <w:t xml:space="preserve">the </w:t>
        </w:r>
      </w:ins>
      <w:r w:rsidRPr="00BB3549">
        <w:rPr>
          <w:rFonts w:ascii="Times New Roman" w:hAnsi="Times New Roman" w:cs="Times New Roman"/>
        </w:rPr>
        <w:t>role of the immune related genes (IRGs)</w:t>
      </w:r>
      <w:r w:rsidR="004C6762" w:rsidRPr="00BB3549">
        <w:rPr>
          <w:rFonts w:ascii="Times New Roman" w:hAnsi="Times New Roman" w:cs="Times New Roman"/>
        </w:rPr>
        <w:fldChar w:fldCharType="begin">
          <w:fldData xml:space="preserve">PEVuZE5vdGU+PENpdGU+PEF1dGhvcj5MaTwvQXV0aG9yPjxZZWFyPjIwMTc8L1llYXI+PFJlY051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</w:fldData>
        </w:fldChar>
      </w:r>
      <w:r w:rsidR="00BB3549">
        <w:rPr>
          <w:rFonts w:ascii="Times New Roman" w:hAnsi="Times New Roman" w:cs="Times New Roman"/>
        </w:rPr>
        <w:instrText xml:space="preserve"> ADDIN EN.CITE </w:instrText>
      </w:r>
      <w:r w:rsidR="00BB3549">
        <w:rPr>
          <w:rFonts w:ascii="Times New Roman" w:hAnsi="Times New Roman" w:cs="Times New Roman"/>
        </w:rPr>
        <w:fldChar w:fldCharType="begin">
          <w:fldData xml:space="preserve">PEVuZE5vdGU+PENpdGU+PEF1dGhvcj5MaTwvQXV0aG9yPjxZZWFyPjIwMTc8L1llYXI+PFJlY051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</w:fldData>
        </w:fldChar>
      </w:r>
      <w:r w:rsidR="00BB3549">
        <w:rPr>
          <w:rFonts w:ascii="Times New Roman" w:hAnsi="Times New Roman" w:cs="Times New Roman"/>
        </w:rPr>
        <w:instrText xml:space="preserve"> ADDIN EN.CITE.DATA </w:instrText>
      </w:r>
      <w:r w:rsidR="00BB3549">
        <w:rPr>
          <w:rFonts w:ascii="Times New Roman" w:hAnsi="Times New Roman" w:cs="Times New Roman"/>
        </w:rPr>
      </w:r>
      <w:r w:rsidR="00BB3549">
        <w:rPr>
          <w:rFonts w:ascii="Times New Roman" w:hAnsi="Times New Roman" w:cs="Times New Roman"/>
        </w:rPr>
        <w:fldChar w:fldCharType="end"/>
      </w:r>
      <w:r w:rsidR="004C6762" w:rsidRPr="00BB3549">
        <w:rPr>
          <w:rFonts w:ascii="Times New Roman" w:hAnsi="Times New Roman" w:cs="Times New Roman"/>
        </w:rPr>
      </w:r>
      <w:r w:rsidR="004C6762" w:rsidRPr="00BB3549">
        <w:rPr>
          <w:rFonts w:ascii="Times New Roman" w:hAnsi="Times New Roman" w:cs="Times New Roman"/>
        </w:rPr>
        <w:fldChar w:fldCharType="separate"/>
      </w:r>
      <w:r w:rsidR="00BB3549">
        <w:rPr>
          <w:rFonts w:ascii="Times New Roman" w:hAnsi="Times New Roman" w:cs="Times New Roman"/>
          <w:noProof/>
        </w:rPr>
        <w:t>[8]</w:t>
      </w:r>
      <w:r w:rsidR="004C6762" w:rsidRPr="00BB3549">
        <w:rPr>
          <w:rFonts w:ascii="Times New Roman" w:hAnsi="Times New Roman" w:cs="Times New Roman"/>
        </w:rPr>
        <w:fldChar w:fldCharType="end"/>
      </w:r>
      <w:r w:rsidRPr="00BB3549">
        <w:rPr>
          <w:rFonts w:ascii="Times New Roman" w:hAnsi="Times New Roman" w:cs="Times New Roman"/>
        </w:rPr>
        <w:t xml:space="preserve"> on the clinical outco</w:t>
      </w:r>
      <w:r w:rsidR="00B015A9" w:rsidRPr="00BB3549">
        <w:rPr>
          <w:rFonts w:ascii="Times New Roman" w:hAnsi="Times New Roman" w:cs="Times New Roman"/>
        </w:rPr>
        <w:t>mes of OC patients, and develop</w:t>
      </w:r>
      <w:r w:rsidRPr="00BB3549">
        <w:rPr>
          <w:rFonts w:ascii="Times New Roman" w:hAnsi="Times New Roman" w:cs="Times New Roman"/>
        </w:rPr>
        <w:t xml:space="preserve"> </w:t>
      </w:r>
      <w:ins w:id="31" w:author="330C" w:date="2021-12-26T14:58:00Z">
        <w:r w:rsidR="000E499B" w:rsidRPr="006442C4">
          <w:rPr>
            <w:rFonts w:ascii="Times New Roman" w:hAnsi="Times New Roman" w:cs="Times New Roman"/>
            <w:color w:val="FF0000"/>
          </w:rPr>
          <w:t>an</w:t>
        </w:r>
      </w:ins>
      <w:r w:rsidRPr="006442C4">
        <w:rPr>
          <w:rFonts w:ascii="Times New Roman" w:hAnsi="Times New Roman" w:cs="Times New Roman"/>
          <w:color w:val="FF0000"/>
        </w:rPr>
        <w:t xml:space="preserve"> </w:t>
      </w:r>
      <w:r w:rsidRPr="00BB3549">
        <w:rPr>
          <w:rFonts w:ascii="Times New Roman" w:hAnsi="Times New Roman" w:cs="Times New Roman"/>
        </w:rPr>
        <w:t>immune prognostic signature.</w:t>
      </w:r>
    </w:p>
    <w:p w:rsidR="003C1748" w:rsidRPr="00BB3549" w:rsidRDefault="003C1748" w:rsidP="00B51CF4">
      <w:pPr>
        <w:rPr>
          <w:rFonts w:ascii="Times New Roman" w:hAnsi="Times New Roman" w:cs="Times New Roman"/>
          <w:b/>
        </w:rPr>
      </w:pPr>
      <w:r w:rsidRPr="00BB3549">
        <w:rPr>
          <w:rFonts w:ascii="Times New Roman" w:hAnsi="Times New Roman" w:cs="Times New Roman"/>
          <w:b/>
        </w:rPr>
        <w:t>Methods</w:t>
      </w:r>
    </w:p>
    <w:p w:rsidR="003C1748" w:rsidRPr="00BB3549" w:rsidRDefault="003C1748" w:rsidP="00B51CF4">
      <w:pPr>
        <w:rPr>
          <w:rFonts w:ascii="Times New Roman" w:hAnsi="Times New Roman" w:cs="Times New Roman"/>
          <w:b/>
        </w:rPr>
      </w:pPr>
      <w:r w:rsidRPr="00BB3549">
        <w:rPr>
          <w:rFonts w:ascii="Times New Roman" w:hAnsi="Times New Roman" w:cs="Times New Roman"/>
          <w:b/>
        </w:rPr>
        <w:t xml:space="preserve">Collection </w:t>
      </w:r>
      <w:r w:rsidR="000C79BA" w:rsidRPr="00BB3549">
        <w:rPr>
          <w:rFonts w:ascii="Times New Roman" w:hAnsi="Times New Roman" w:cs="Times New Roman"/>
          <w:b/>
        </w:rPr>
        <w:t xml:space="preserve">and characteristics </w:t>
      </w:r>
      <w:r w:rsidRPr="00BB3549">
        <w:rPr>
          <w:rFonts w:ascii="Times New Roman" w:hAnsi="Times New Roman" w:cs="Times New Roman"/>
          <w:b/>
        </w:rPr>
        <w:t>of OC gene expression profiles</w:t>
      </w:r>
    </w:p>
    <w:p w:rsidR="003C1748" w:rsidRPr="00BB3549" w:rsidRDefault="003C1748" w:rsidP="00416138">
      <w:pPr>
        <w:rPr>
          <w:rFonts w:ascii="Times New Roman" w:hAnsi="Times New Roman" w:cs="Times New Roman"/>
        </w:rPr>
      </w:pPr>
      <w:r w:rsidRPr="00BB3549">
        <w:rPr>
          <w:rFonts w:ascii="Times New Roman" w:hAnsi="Times New Roman" w:cs="Times New Roman"/>
        </w:rPr>
        <w:t xml:space="preserve">A total number of 21 OC gene expression studies </w:t>
      </w:r>
      <w:r w:rsidR="00E268AB" w:rsidRPr="00BB3549">
        <w:rPr>
          <w:rFonts w:ascii="Times New Roman" w:hAnsi="Times New Roman" w:cs="Times New Roman"/>
        </w:rPr>
        <w:t xml:space="preserve">including 2,777 samples </w:t>
      </w:r>
      <w:r w:rsidRPr="00BB3549">
        <w:rPr>
          <w:rFonts w:ascii="Times New Roman" w:hAnsi="Times New Roman" w:cs="Times New Roman"/>
        </w:rPr>
        <w:t>were obtained from gene expression omnibus (GEO) database</w:t>
      </w:r>
      <w:r w:rsidR="00D30919" w:rsidRPr="00BB3549">
        <w:rPr>
          <w:rFonts w:ascii="Times New Roman" w:hAnsi="Times New Roman" w:cs="Times New Roman"/>
        </w:rPr>
        <w:t xml:space="preserve"> (n=19)</w:t>
      </w:r>
      <w:r w:rsidRPr="00BB3549">
        <w:rPr>
          <w:rFonts w:ascii="Times New Roman" w:hAnsi="Times New Roman" w:cs="Times New Roman"/>
        </w:rPr>
        <w:t xml:space="preserve">, </w:t>
      </w:r>
      <w:proofErr w:type="spellStart"/>
      <w:r w:rsidRPr="00BB3549">
        <w:rPr>
          <w:rFonts w:ascii="Times New Roman" w:hAnsi="Times New Roman" w:cs="Times New Roman"/>
        </w:rPr>
        <w:t>ArrayExpress</w:t>
      </w:r>
      <w:proofErr w:type="spellEnd"/>
      <w:r w:rsidR="00D30919" w:rsidRPr="00BB3549">
        <w:rPr>
          <w:rFonts w:ascii="Times New Roman" w:hAnsi="Times New Roman" w:cs="Times New Roman"/>
        </w:rPr>
        <w:t xml:space="preserve"> (n=1)</w:t>
      </w:r>
      <w:r w:rsidRPr="00BB3549">
        <w:rPr>
          <w:rFonts w:ascii="Times New Roman" w:hAnsi="Times New Roman" w:cs="Times New Roman"/>
        </w:rPr>
        <w:t>, and the Cancer Genome Atlas (TCGA)</w:t>
      </w:r>
      <w:r w:rsidR="00D30919" w:rsidRPr="00BB3549">
        <w:rPr>
          <w:rFonts w:ascii="Times New Roman" w:hAnsi="Times New Roman" w:cs="Times New Roman"/>
        </w:rPr>
        <w:t xml:space="preserve"> (n=1)</w:t>
      </w:r>
      <w:r w:rsidR="00C107E3" w:rsidRPr="00BB3549">
        <w:rPr>
          <w:rFonts w:ascii="Times New Roman" w:hAnsi="Times New Roman" w:cs="Times New Roman"/>
        </w:rPr>
        <w:t xml:space="preserve"> (supplementary table 1)</w:t>
      </w:r>
      <w:r w:rsidRPr="00BB3549">
        <w:rPr>
          <w:rFonts w:ascii="Times New Roman" w:hAnsi="Times New Roman" w:cs="Times New Roman"/>
        </w:rPr>
        <w:t>.</w:t>
      </w:r>
      <w:r w:rsidR="00CF4CD2" w:rsidRPr="00BB3549">
        <w:rPr>
          <w:rFonts w:ascii="Times New Roman" w:hAnsi="Times New Roman" w:cs="Times New Roman"/>
        </w:rPr>
        <w:t xml:space="preserve"> </w:t>
      </w:r>
      <w:r w:rsidR="00D30919" w:rsidRPr="00BB3549">
        <w:rPr>
          <w:rFonts w:ascii="Times New Roman" w:hAnsi="Times New Roman" w:cs="Times New Roman"/>
        </w:rPr>
        <w:t>Only</w:t>
      </w:r>
      <w:r w:rsidR="00ED0025" w:rsidRPr="00BB3549">
        <w:rPr>
          <w:rFonts w:ascii="Times New Roman" w:hAnsi="Times New Roman" w:cs="Times New Roman"/>
        </w:rPr>
        <w:t xml:space="preserve"> those samples </w:t>
      </w:r>
      <w:r w:rsidR="00D30919" w:rsidRPr="00BB3549">
        <w:rPr>
          <w:rFonts w:ascii="Times New Roman" w:hAnsi="Times New Roman" w:cs="Times New Roman"/>
        </w:rPr>
        <w:t>with survival informatio</w:t>
      </w:r>
      <w:r w:rsidR="00ED0025" w:rsidRPr="00BB3549">
        <w:rPr>
          <w:rFonts w:ascii="Times New Roman" w:hAnsi="Times New Roman" w:cs="Times New Roman"/>
        </w:rPr>
        <w:t>n were included in our study.  We removed normal ovarian tissues in GSE18520 (n=10) and GSE26712 (n=10) and overlapped sample</w:t>
      </w:r>
      <w:r w:rsidR="00E0611C" w:rsidRPr="00BB3549">
        <w:rPr>
          <w:rFonts w:ascii="Times New Roman" w:hAnsi="Times New Roman" w:cs="Times New Roman"/>
        </w:rPr>
        <w:t>s</w:t>
      </w:r>
      <w:r w:rsidR="00ED0025" w:rsidRPr="00BB3549">
        <w:rPr>
          <w:rFonts w:ascii="Times New Roman" w:hAnsi="Times New Roman" w:cs="Times New Roman"/>
        </w:rPr>
        <w:t xml:space="preserve"> in GSE8841 and GSE8842, respectively. </w:t>
      </w:r>
      <w:r w:rsidR="00761B6D" w:rsidRPr="00BB3549">
        <w:rPr>
          <w:rFonts w:ascii="Times New Roman" w:hAnsi="Times New Roman" w:cs="Times New Roman"/>
        </w:rPr>
        <w:t xml:space="preserve">Giving that </w:t>
      </w:r>
      <w:r w:rsidR="00E0611C" w:rsidRPr="00BB3549">
        <w:rPr>
          <w:rFonts w:ascii="Times New Roman" w:hAnsi="Times New Roman" w:cs="Times New Roman"/>
        </w:rPr>
        <w:t xml:space="preserve">relative ranking of gene expression levels </w:t>
      </w:r>
      <w:r w:rsidR="00B015A9" w:rsidRPr="00BB3549">
        <w:rPr>
          <w:rFonts w:ascii="Times New Roman" w:hAnsi="Times New Roman" w:cs="Times New Roman"/>
        </w:rPr>
        <w:t>could</w:t>
      </w:r>
      <w:r w:rsidR="00761B6D" w:rsidRPr="00BB3549">
        <w:rPr>
          <w:rFonts w:ascii="Times New Roman" w:hAnsi="Times New Roman" w:cs="Times New Roman"/>
        </w:rPr>
        <w:t xml:space="preserve"> </w:t>
      </w:r>
      <w:r w:rsidR="00E0611C" w:rsidRPr="00BB3549">
        <w:rPr>
          <w:rFonts w:ascii="Times New Roman" w:hAnsi="Times New Roman" w:cs="Times New Roman"/>
        </w:rPr>
        <w:t>eliminate the requirement for data preprocessing</w:t>
      </w:r>
      <w:r w:rsidR="00761B6D" w:rsidRPr="00BB3549">
        <w:rPr>
          <w:rFonts w:ascii="Times New Roman" w:hAnsi="Times New Roman" w:cs="Times New Roman"/>
        </w:rPr>
        <w:t xml:space="preserve"> (explained blow), we downloaded and analyzed the </w:t>
      </w:r>
      <w:r w:rsidR="005534A8" w:rsidRPr="00BB3549">
        <w:rPr>
          <w:rFonts w:ascii="Times New Roman" w:hAnsi="Times New Roman" w:cs="Times New Roman"/>
        </w:rPr>
        <w:t xml:space="preserve">previously normalized </w:t>
      </w:r>
      <w:r w:rsidR="00761B6D" w:rsidRPr="00BB3549">
        <w:rPr>
          <w:rFonts w:ascii="Times New Roman" w:hAnsi="Times New Roman" w:cs="Times New Roman"/>
        </w:rPr>
        <w:t>gene expression pro</w:t>
      </w:r>
      <w:r w:rsidR="00B015A9" w:rsidRPr="00BB3549">
        <w:rPr>
          <w:rFonts w:ascii="Times New Roman" w:hAnsi="Times New Roman" w:cs="Times New Roman"/>
        </w:rPr>
        <w:t xml:space="preserve">files of these 21 OC gene expression </w:t>
      </w:r>
      <w:r w:rsidR="00761B6D" w:rsidRPr="00BB3549">
        <w:rPr>
          <w:rFonts w:ascii="Times New Roman" w:hAnsi="Times New Roman" w:cs="Times New Roman"/>
        </w:rPr>
        <w:t>studies regardle</w:t>
      </w:r>
      <w:r w:rsidR="005534A8" w:rsidRPr="00BB3549">
        <w:rPr>
          <w:rFonts w:ascii="Times New Roman" w:hAnsi="Times New Roman" w:cs="Times New Roman"/>
        </w:rPr>
        <w:t xml:space="preserve">ss of what methods they used for scaling and normalization. </w:t>
      </w:r>
      <w:r w:rsidR="00416138" w:rsidRPr="00BB3549">
        <w:rPr>
          <w:rFonts w:ascii="Times New Roman" w:hAnsi="Times New Roman" w:cs="Times New Roman"/>
        </w:rPr>
        <w:t>Entrez IDs were used to represent genes across different platform</w:t>
      </w:r>
      <w:r w:rsidR="00B015A9" w:rsidRPr="00BB3549">
        <w:rPr>
          <w:rFonts w:ascii="Times New Roman" w:hAnsi="Times New Roman" w:cs="Times New Roman"/>
        </w:rPr>
        <w:t>s</w:t>
      </w:r>
      <w:r w:rsidR="00416138" w:rsidRPr="00BB3549">
        <w:rPr>
          <w:rFonts w:ascii="Times New Roman" w:hAnsi="Times New Roman" w:cs="Times New Roman"/>
        </w:rPr>
        <w:t xml:space="preserve">. We selected the probe ID with the largest interquartile range (IQR) of expression values among all </w:t>
      </w:r>
      <w:r w:rsidR="00B015A9" w:rsidRPr="00BB3549">
        <w:rPr>
          <w:rFonts w:ascii="Times New Roman" w:hAnsi="Times New Roman" w:cs="Times New Roman"/>
        </w:rPr>
        <w:t xml:space="preserve">samples to represent the gene when </w:t>
      </w:r>
      <w:r w:rsidR="00416138" w:rsidRPr="00BB3549">
        <w:rPr>
          <w:rFonts w:ascii="Times New Roman" w:hAnsi="Times New Roman" w:cs="Times New Roman"/>
        </w:rPr>
        <w:t>multiple probe IDs corresponded to the same Entrez ID</w:t>
      </w:r>
      <w:r w:rsidR="00B015A9" w:rsidRPr="00BB3549">
        <w:rPr>
          <w:rFonts w:ascii="Times New Roman" w:hAnsi="Times New Roman" w:cs="Times New Roman"/>
        </w:rPr>
        <w:t>.</w:t>
      </w:r>
      <w:r w:rsidR="00416138" w:rsidRPr="00BB3549">
        <w:rPr>
          <w:rFonts w:ascii="Times New Roman" w:hAnsi="Times New Roman" w:cs="Times New Roman"/>
        </w:rPr>
        <w:t xml:space="preserve"> </w:t>
      </w:r>
      <w:r w:rsidR="00E268AB" w:rsidRPr="00BB3549">
        <w:rPr>
          <w:rFonts w:ascii="Times New Roman" w:hAnsi="Times New Roman" w:cs="Times New Roman"/>
        </w:rPr>
        <w:t>Details of OC gene expression studies were summarized in supplementary table 1.</w:t>
      </w:r>
    </w:p>
    <w:p w:rsidR="00255CC2" w:rsidRPr="00BB3549" w:rsidRDefault="00B834FA" w:rsidP="00E0611C">
      <w:pPr>
        <w:rPr>
          <w:rFonts w:ascii="Times New Roman" w:hAnsi="Times New Roman" w:cs="Times New Roman"/>
          <w:b/>
        </w:rPr>
      </w:pPr>
      <w:r w:rsidRPr="00BB3549">
        <w:rPr>
          <w:rFonts w:ascii="Times New Roman" w:hAnsi="Times New Roman" w:cs="Times New Roman"/>
          <w:b/>
        </w:rPr>
        <w:t>Construction</w:t>
      </w:r>
      <w:r w:rsidR="00255CC2" w:rsidRPr="00BB3549">
        <w:rPr>
          <w:rFonts w:ascii="Times New Roman" w:hAnsi="Times New Roman" w:cs="Times New Roman"/>
          <w:b/>
        </w:rPr>
        <w:t xml:space="preserve"> of immune-related prognostic signature</w:t>
      </w:r>
    </w:p>
    <w:p w:rsidR="00255CC2" w:rsidRPr="00BB3549" w:rsidRDefault="00255CC2" w:rsidP="006A26AE">
      <w:pPr>
        <w:rPr>
          <w:rFonts w:ascii="Times New Roman" w:hAnsi="Times New Roman" w:cs="Times New Roman"/>
        </w:rPr>
      </w:pPr>
      <w:r w:rsidRPr="00BB3549">
        <w:rPr>
          <w:rFonts w:ascii="Times New Roman" w:hAnsi="Times New Roman" w:cs="Times New Roman"/>
        </w:rPr>
        <w:t xml:space="preserve">As mentioned above, </w:t>
      </w:r>
      <w:r w:rsidR="00F935C8" w:rsidRPr="00BB3549">
        <w:rPr>
          <w:rFonts w:ascii="Times New Roman" w:hAnsi="Times New Roman" w:cs="Times New Roman"/>
        </w:rPr>
        <w:t xml:space="preserve">the </w:t>
      </w:r>
      <w:r w:rsidRPr="00BB3549">
        <w:rPr>
          <w:rFonts w:ascii="Times New Roman" w:hAnsi="Times New Roman" w:cs="Times New Roman"/>
        </w:rPr>
        <w:t xml:space="preserve">immune related genes (IRGs) were downloaded from </w:t>
      </w:r>
      <w:proofErr w:type="spellStart"/>
      <w:r w:rsidRPr="00BB3549">
        <w:rPr>
          <w:rFonts w:ascii="Times New Roman" w:hAnsi="Times New Roman" w:cs="Times New Roman"/>
        </w:rPr>
        <w:t>ImmPort</w:t>
      </w:r>
      <w:proofErr w:type="spellEnd"/>
      <w:r w:rsidRPr="00BB3549">
        <w:rPr>
          <w:rFonts w:ascii="Times New Roman" w:hAnsi="Times New Roman" w:cs="Times New Roman"/>
        </w:rPr>
        <w:t xml:space="preserve">, </w:t>
      </w:r>
      <w:r w:rsidR="00F935C8" w:rsidRPr="00BB3549">
        <w:rPr>
          <w:rFonts w:ascii="Times New Roman" w:hAnsi="Times New Roman" w:cs="Times New Roman"/>
        </w:rPr>
        <w:t>and these IRGs were classified into several subgroups including antigen processing and presentation, antimicrobials, BCR signaling pathway, chemokine receptors, chemokines, cytokine receptors, cytokines, interferon receptor, interferons, interleukins, interleukins receptor, natural killer cell cytotoxicity, TCR signaling pathway, TGF β family member, TNF family members, TNF family members receptors</w:t>
      </w:r>
      <w:r w:rsidR="00203605" w:rsidRPr="00BB3549">
        <w:rPr>
          <w:rFonts w:ascii="Times New Roman" w:hAnsi="Times New Roman" w:cs="Times New Roman"/>
        </w:rPr>
        <w:t xml:space="preserve">. Only those IRGs measured by all of the 21 OC microarrays were included for subsequent analysis. </w:t>
      </w:r>
      <w:ins w:id="32" w:author="330C" w:date="2021-12-27T23:15:00Z">
        <w:r w:rsidR="00F2672F">
          <w:rPr>
            <w:rFonts w:ascii="Times New Roman" w:hAnsi="Times New Roman" w:cs="Times New Roman"/>
            <w:color w:val="000000"/>
            <w:shd w:val="clear" w:color="auto" w:fill="FFFFFF"/>
          </w:rPr>
          <w:t> </w:t>
        </w:r>
      </w:ins>
      <w:r w:rsidR="00203605" w:rsidRPr="00BB3549">
        <w:rPr>
          <w:rFonts w:ascii="Times New Roman" w:hAnsi="Times New Roman" w:cs="Times New Roman"/>
        </w:rPr>
        <w:t>Relative expression</w:t>
      </w:r>
      <w:r w:rsidR="00B015A9" w:rsidRPr="00BB3549">
        <w:rPr>
          <w:rFonts w:ascii="Times New Roman" w:hAnsi="Times New Roman" w:cs="Times New Roman"/>
        </w:rPr>
        <w:t>s</w:t>
      </w:r>
      <w:r w:rsidR="00203605" w:rsidRPr="00BB3549">
        <w:rPr>
          <w:rFonts w:ascii="Times New Roman" w:hAnsi="Times New Roman" w:cs="Times New Roman"/>
        </w:rPr>
        <w:t xml:space="preserve"> of IRGs in each OC </w:t>
      </w:r>
      <w:r w:rsidR="00F34D23" w:rsidRPr="00BB3549">
        <w:rPr>
          <w:rFonts w:ascii="Times New Roman" w:hAnsi="Times New Roman" w:cs="Times New Roman"/>
        </w:rPr>
        <w:t xml:space="preserve">samples </w:t>
      </w:r>
      <w:r w:rsidR="00203605" w:rsidRPr="00BB3549">
        <w:rPr>
          <w:rFonts w:ascii="Times New Roman" w:hAnsi="Times New Roman" w:cs="Times New Roman"/>
        </w:rPr>
        <w:t>we</w:t>
      </w:r>
      <w:r w:rsidR="00F34D23" w:rsidRPr="00BB3549">
        <w:rPr>
          <w:rFonts w:ascii="Times New Roman" w:hAnsi="Times New Roman" w:cs="Times New Roman"/>
        </w:rPr>
        <w:t>re used to construct immune related gene pairs</w:t>
      </w:r>
      <w:ins w:id="33" w:author="330C" w:date="2021-12-27T22:11:00Z">
        <w:r w:rsidR="00A829CB">
          <w:rPr>
            <w:rFonts w:ascii="Times New Roman" w:hAnsi="Times New Roman" w:cs="Times New Roman"/>
          </w:rPr>
          <w:t xml:space="preserve"> (</w:t>
        </w:r>
        <w:r w:rsidR="00A829CB" w:rsidRPr="00BB3549">
          <w:rPr>
            <w:rFonts w:ascii="Times New Roman" w:hAnsi="Times New Roman" w:cs="Times New Roman"/>
          </w:rPr>
          <w:t>IRGPs</w:t>
        </w:r>
        <w:r w:rsidR="00A829CB">
          <w:rPr>
            <w:rFonts w:ascii="Times New Roman" w:hAnsi="Times New Roman" w:cs="Times New Roman"/>
          </w:rPr>
          <w:t>)</w:t>
        </w:r>
      </w:ins>
      <w:r w:rsidR="00274E1D" w:rsidRPr="00BB3549">
        <w:rPr>
          <w:rFonts w:ascii="Times New Roman" w:hAnsi="Times New Roman" w:cs="Times New Roman"/>
        </w:rPr>
        <w:t xml:space="preserve"> using relative ranking of gene expression</w:t>
      </w:r>
      <w:r w:rsidR="00B015A9" w:rsidRPr="00BB3549">
        <w:rPr>
          <w:rFonts w:ascii="Times New Roman" w:hAnsi="Times New Roman" w:cs="Times New Roman"/>
        </w:rPr>
        <w:t xml:space="preserve"> method</w:t>
      </w:r>
      <w:r w:rsidR="005D0F8A" w:rsidRPr="00BB3549">
        <w:rPr>
          <w:rFonts w:ascii="Times New Roman" w:hAnsi="Times New Roman" w:cs="Times New Roman"/>
        </w:rPr>
        <w:t xml:space="preserve">: pairwise comparison of the relative expression of IRGs were performed, </w:t>
      </w:r>
      <w:ins w:id="34" w:author="330C" w:date="2021-12-27T23:28:00Z">
        <w:r w:rsidR="00E04D44">
          <w:rPr>
            <w:rFonts w:ascii="Times New Roman" w:hAnsi="Times New Roman" w:cs="Times New Roman"/>
            <w:color w:val="000000"/>
            <w:shd w:val="clear" w:color="auto" w:fill="FFFFFF"/>
          </w:rPr>
          <w:t>An IRGP score of 1 was assigned if IRG 1 was less than IRG 2; otherwise the IRGP score was 0</w:t>
        </w:r>
      </w:ins>
      <w:r w:rsidR="00E04D44">
        <w:rPr>
          <w:rFonts w:ascii="Times New Roman" w:hAnsi="Times New Roman" w:cs="Times New Roman"/>
          <w:color w:val="000000"/>
          <w:shd w:val="clear" w:color="auto" w:fill="FFFFFF"/>
        </w:rPr>
        <w:fldChar w:fldCharType="begin">
          <w:fldData xml:space="preserve">PEVuZE5vdGU+PENpdGU+PEF1dGhvcj5QZW5nPC9BdXRob3I+PFllYXI+MjAxNzwvWWVhcj48UmVj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</w:fldData>
        </w:fldChar>
      </w:r>
      <w:r w:rsidR="00E04D44">
        <w:rPr>
          <w:rFonts w:ascii="Times New Roman" w:hAnsi="Times New Roman" w:cs="Times New Roman"/>
          <w:color w:val="000000"/>
          <w:shd w:val="clear" w:color="auto" w:fill="FFFFFF"/>
        </w:rPr>
        <w:instrText xml:space="preserve"> ADDIN EN.CITE </w:instrText>
      </w:r>
      <w:r w:rsidR="00E04D44">
        <w:rPr>
          <w:rFonts w:ascii="Times New Roman" w:hAnsi="Times New Roman" w:cs="Times New Roman"/>
          <w:color w:val="000000"/>
          <w:shd w:val="clear" w:color="auto" w:fill="FFFFFF"/>
        </w:rPr>
        <w:fldChar w:fldCharType="begin">
          <w:fldData xml:space="preserve">PEVuZE5vdGU+PENpdGU+PEF1dGhvcj5QZW5nPC9BdXRob3I+PFllYXI+MjAxNzwvWWVhcj48UmVj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</w:fldData>
        </w:fldChar>
      </w:r>
      <w:r w:rsidR="00E04D44">
        <w:rPr>
          <w:rFonts w:ascii="Times New Roman" w:hAnsi="Times New Roman" w:cs="Times New Roman"/>
          <w:color w:val="000000"/>
          <w:shd w:val="clear" w:color="auto" w:fill="FFFFFF"/>
        </w:rPr>
        <w:instrText xml:space="preserve"> ADDIN EN.CITE.DATA </w:instrText>
      </w:r>
      <w:r w:rsidR="00E04D44">
        <w:rPr>
          <w:rFonts w:ascii="Times New Roman" w:hAnsi="Times New Roman" w:cs="Times New Roman"/>
          <w:color w:val="000000"/>
          <w:shd w:val="clear" w:color="auto" w:fill="FFFFFF"/>
        </w:rPr>
      </w:r>
      <w:r w:rsidR="00E04D44">
        <w:rPr>
          <w:rFonts w:ascii="Times New Roman" w:hAnsi="Times New Roman" w:cs="Times New Roman"/>
          <w:color w:val="000000"/>
          <w:shd w:val="clear" w:color="auto" w:fill="FFFFFF"/>
        </w:rPr>
        <w:fldChar w:fldCharType="end"/>
      </w:r>
      <w:r w:rsidR="00E04D44">
        <w:rPr>
          <w:rFonts w:ascii="Times New Roman" w:hAnsi="Times New Roman" w:cs="Times New Roman"/>
          <w:color w:val="000000"/>
          <w:shd w:val="clear" w:color="auto" w:fill="FFFFFF"/>
        </w:rPr>
      </w:r>
      <w:r w:rsidR="00E04D44">
        <w:rPr>
          <w:rFonts w:ascii="Times New Roman" w:hAnsi="Times New Roman" w:cs="Times New Roman"/>
          <w:color w:val="000000"/>
          <w:shd w:val="clear" w:color="auto" w:fill="FFFFFF"/>
        </w:rPr>
        <w:fldChar w:fldCharType="separate"/>
      </w:r>
      <w:r w:rsidR="00E04D44">
        <w:rPr>
          <w:rFonts w:ascii="Times New Roman" w:hAnsi="Times New Roman" w:cs="Times New Roman"/>
          <w:noProof/>
          <w:color w:val="000000"/>
          <w:shd w:val="clear" w:color="auto" w:fill="FFFFFF"/>
        </w:rPr>
        <w:t>[30]</w:t>
      </w:r>
      <w:r w:rsidR="00E04D44">
        <w:rPr>
          <w:rFonts w:ascii="Times New Roman" w:hAnsi="Times New Roman" w:cs="Times New Roman"/>
          <w:color w:val="000000"/>
          <w:shd w:val="clear" w:color="auto" w:fill="FFFFFF"/>
        </w:rPr>
        <w:fldChar w:fldCharType="end"/>
      </w:r>
      <w:r w:rsidR="006A26AE" w:rsidRPr="00BB3549">
        <w:rPr>
          <w:rFonts w:ascii="Times New Roman" w:hAnsi="Times New Roman" w:cs="Times New Roman"/>
        </w:rPr>
        <w:t xml:space="preserve">. IRGPs with constant values (0 or 1) were removed to minimize bias </w:t>
      </w:r>
      <w:r w:rsidR="00172463" w:rsidRPr="00BB3549">
        <w:rPr>
          <w:rFonts w:ascii="Times New Roman" w:hAnsi="Times New Roman" w:cs="Times New Roman"/>
        </w:rPr>
        <w:t>caused by platform-</w:t>
      </w:r>
      <w:r w:rsidR="006A26AE" w:rsidRPr="00BB3549">
        <w:rPr>
          <w:rFonts w:ascii="Times New Roman" w:hAnsi="Times New Roman" w:cs="Times New Roman"/>
        </w:rPr>
        <w:t>dependent preferential measurement</w:t>
      </w:r>
      <w:r w:rsidR="00172463" w:rsidRPr="00BB3549">
        <w:rPr>
          <w:rFonts w:ascii="Times New Roman" w:hAnsi="Times New Roman" w:cs="Times New Roman"/>
        </w:rPr>
        <w:t xml:space="preserve">. </w:t>
      </w:r>
    </w:p>
    <w:p w:rsidR="00172463" w:rsidRPr="00BB3549" w:rsidRDefault="00172463" w:rsidP="006A26AE">
      <w:pPr>
        <w:rPr>
          <w:rFonts w:ascii="Times New Roman" w:hAnsi="Times New Roman" w:cs="Times New Roman"/>
          <w:b/>
        </w:rPr>
      </w:pPr>
      <w:r w:rsidRPr="00BB3549">
        <w:rPr>
          <w:rFonts w:ascii="Times New Roman" w:hAnsi="Times New Roman" w:cs="Times New Roman"/>
          <w:b/>
        </w:rPr>
        <w:t>Statistical analysis</w:t>
      </w:r>
    </w:p>
    <w:p w:rsidR="00CC66FC" w:rsidRPr="00BB3549" w:rsidRDefault="00AE4163" w:rsidP="00666717">
      <w:pPr>
        <w:rPr>
          <w:rFonts w:ascii="Times New Roman" w:hAnsi="Times New Roman" w:cs="Times New Roman"/>
        </w:rPr>
      </w:pPr>
      <w:r w:rsidRPr="00BB3549">
        <w:rPr>
          <w:rFonts w:ascii="Times New Roman" w:hAnsi="Times New Roman" w:cs="Times New Roman"/>
        </w:rPr>
        <w:lastRenderedPageBreak/>
        <w:t>The whole samples in the 21</w:t>
      </w:r>
      <w:r w:rsidR="00D63631" w:rsidRPr="00BB3549">
        <w:rPr>
          <w:rFonts w:ascii="Times New Roman" w:hAnsi="Times New Roman" w:cs="Times New Roman"/>
        </w:rPr>
        <w:t xml:space="preserve"> </w:t>
      </w:r>
      <w:r w:rsidRPr="00BB3549">
        <w:rPr>
          <w:rFonts w:ascii="Times New Roman" w:hAnsi="Times New Roman" w:cs="Times New Roman"/>
        </w:rPr>
        <w:t>OC microarray studies were randomly (</w:t>
      </w:r>
      <w:r w:rsidR="0016026B" w:rsidRPr="00BB3549">
        <w:rPr>
          <w:rFonts w:ascii="Times New Roman" w:hAnsi="Times New Roman" w:cs="Times New Roman"/>
        </w:rPr>
        <w:t xml:space="preserve">in a </w:t>
      </w:r>
      <w:r w:rsidRPr="00BB3549">
        <w:rPr>
          <w:rFonts w:ascii="Times New Roman" w:hAnsi="Times New Roman" w:cs="Times New Roman"/>
        </w:rPr>
        <w:t>1:1</w:t>
      </w:r>
      <w:r w:rsidR="0016026B" w:rsidRPr="00BB3549">
        <w:rPr>
          <w:rFonts w:ascii="Times New Roman" w:hAnsi="Times New Roman" w:cs="Times New Roman"/>
        </w:rPr>
        <w:t xml:space="preserve"> ratio</w:t>
      </w:r>
      <w:r w:rsidRPr="00BB3549">
        <w:rPr>
          <w:rFonts w:ascii="Times New Roman" w:hAnsi="Times New Roman" w:cs="Times New Roman"/>
        </w:rPr>
        <w:t>)</w:t>
      </w:r>
      <w:r w:rsidR="0016026B" w:rsidRPr="00BB3549">
        <w:rPr>
          <w:rFonts w:ascii="Times New Roman" w:hAnsi="Times New Roman" w:cs="Times New Roman"/>
        </w:rPr>
        <w:t xml:space="preserve"> </w:t>
      </w:r>
      <w:r w:rsidRPr="00BB3549">
        <w:rPr>
          <w:rFonts w:ascii="Times New Roman" w:hAnsi="Times New Roman" w:cs="Times New Roman"/>
        </w:rPr>
        <w:t xml:space="preserve">categorized into </w:t>
      </w:r>
      <w:r w:rsidR="00D63631" w:rsidRPr="00BB3549">
        <w:rPr>
          <w:rFonts w:ascii="Times New Roman" w:hAnsi="Times New Roman" w:cs="Times New Roman"/>
        </w:rPr>
        <w:t>training set and test</w:t>
      </w:r>
      <w:r w:rsidR="0016026B" w:rsidRPr="00BB3549">
        <w:rPr>
          <w:rFonts w:ascii="Times New Roman" w:hAnsi="Times New Roman" w:cs="Times New Roman"/>
        </w:rPr>
        <w:t xml:space="preserve"> set. </w:t>
      </w:r>
      <w:r w:rsidR="0064179A" w:rsidRPr="00BB3549">
        <w:rPr>
          <w:rFonts w:ascii="Times New Roman" w:hAnsi="Times New Roman" w:cs="Times New Roman"/>
        </w:rPr>
        <w:t>As described previously</w:t>
      </w:r>
      <w:r w:rsidR="004C6762" w:rsidRPr="00BB3549">
        <w:rPr>
          <w:rFonts w:ascii="Times New Roman" w:hAnsi="Times New Roman" w:cs="Times New Roman"/>
        </w:rPr>
        <w:fldChar w:fldCharType="begin">
          <w:fldData xml:space="preserve">PEVuZE5vdGU+PENpdGU+PEF1dGhvcj5MaTwvQXV0aG9yPjxZZWFyPjIwMTc8L1llYXI+PFJlY051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</w:fldData>
        </w:fldChar>
      </w:r>
      <w:r w:rsidR="00BB3549">
        <w:rPr>
          <w:rFonts w:ascii="Times New Roman" w:hAnsi="Times New Roman" w:cs="Times New Roman"/>
        </w:rPr>
        <w:instrText xml:space="preserve"> ADDIN EN.CITE </w:instrText>
      </w:r>
      <w:r w:rsidR="00BB3549">
        <w:rPr>
          <w:rFonts w:ascii="Times New Roman" w:hAnsi="Times New Roman" w:cs="Times New Roman"/>
        </w:rPr>
        <w:fldChar w:fldCharType="begin">
          <w:fldData xml:space="preserve">PEVuZE5vdGU+PENpdGU+PEF1dGhvcj5MaTwvQXV0aG9yPjxZZWFyPjIwMTc8L1llYXI+PFJlY051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</w:fldData>
        </w:fldChar>
      </w:r>
      <w:r w:rsidR="00BB3549">
        <w:rPr>
          <w:rFonts w:ascii="Times New Roman" w:hAnsi="Times New Roman" w:cs="Times New Roman"/>
        </w:rPr>
        <w:instrText xml:space="preserve"> ADDIN EN.CITE.DATA </w:instrText>
      </w:r>
      <w:r w:rsidR="00BB3549">
        <w:rPr>
          <w:rFonts w:ascii="Times New Roman" w:hAnsi="Times New Roman" w:cs="Times New Roman"/>
        </w:rPr>
      </w:r>
      <w:r w:rsidR="00BB3549">
        <w:rPr>
          <w:rFonts w:ascii="Times New Roman" w:hAnsi="Times New Roman" w:cs="Times New Roman"/>
        </w:rPr>
        <w:fldChar w:fldCharType="end"/>
      </w:r>
      <w:r w:rsidR="004C6762" w:rsidRPr="00BB3549">
        <w:rPr>
          <w:rFonts w:ascii="Times New Roman" w:hAnsi="Times New Roman" w:cs="Times New Roman"/>
        </w:rPr>
      </w:r>
      <w:r w:rsidR="004C6762" w:rsidRPr="00BB3549">
        <w:rPr>
          <w:rFonts w:ascii="Times New Roman" w:hAnsi="Times New Roman" w:cs="Times New Roman"/>
        </w:rPr>
        <w:fldChar w:fldCharType="separate"/>
      </w:r>
      <w:r w:rsidR="00BB3549">
        <w:rPr>
          <w:rFonts w:ascii="Times New Roman" w:hAnsi="Times New Roman" w:cs="Times New Roman"/>
          <w:noProof/>
        </w:rPr>
        <w:t>[8]</w:t>
      </w:r>
      <w:r w:rsidR="004C6762" w:rsidRPr="00BB3549">
        <w:rPr>
          <w:rFonts w:ascii="Times New Roman" w:hAnsi="Times New Roman" w:cs="Times New Roman"/>
        </w:rPr>
        <w:fldChar w:fldCharType="end"/>
      </w:r>
      <w:r w:rsidR="0064179A" w:rsidRPr="00BB3549">
        <w:rPr>
          <w:rFonts w:ascii="Times New Roman" w:hAnsi="Times New Roman" w:cs="Times New Roman"/>
        </w:rPr>
        <w:t>, log-rank test w</w:t>
      </w:r>
      <w:r w:rsidR="00B015A9" w:rsidRPr="00BB3549">
        <w:rPr>
          <w:rFonts w:ascii="Times New Roman" w:hAnsi="Times New Roman" w:cs="Times New Roman"/>
        </w:rPr>
        <w:t>as</w:t>
      </w:r>
      <w:r w:rsidR="0064179A" w:rsidRPr="00BB3549">
        <w:rPr>
          <w:rFonts w:ascii="Times New Roman" w:hAnsi="Times New Roman" w:cs="Times New Roman"/>
        </w:rPr>
        <w:t xml:space="preserve"> used to analyze</w:t>
      </w:r>
      <w:r w:rsidR="00D63631" w:rsidRPr="00BB3549">
        <w:rPr>
          <w:rFonts w:ascii="Times New Roman" w:hAnsi="Times New Roman" w:cs="Times New Roman"/>
        </w:rPr>
        <w:t xml:space="preserve"> the</w:t>
      </w:r>
      <w:r w:rsidR="0064179A" w:rsidRPr="00BB3549">
        <w:rPr>
          <w:rFonts w:ascii="Times New Roman" w:hAnsi="Times New Roman" w:cs="Times New Roman"/>
        </w:rPr>
        <w:t xml:space="preserve"> correlations between each IRGPs and </w:t>
      </w:r>
      <w:r w:rsidR="00D63631" w:rsidRPr="00BB3549">
        <w:rPr>
          <w:rFonts w:ascii="Times New Roman" w:hAnsi="Times New Roman" w:cs="Times New Roman"/>
        </w:rPr>
        <w:t>the o</w:t>
      </w:r>
      <w:r w:rsidRPr="00BB3549">
        <w:rPr>
          <w:rFonts w:ascii="Times New Roman" w:hAnsi="Times New Roman" w:cs="Times New Roman"/>
        </w:rPr>
        <w:t>verall survival (OS) of OC patients</w:t>
      </w:r>
      <w:r w:rsidR="00D63631" w:rsidRPr="00BB3549">
        <w:rPr>
          <w:rFonts w:ascii="Times New Roman" w:hAnsi="Times New Roman" w:cs="Times New Roman"/>
        </w:rPr>
        <w:t xml:space="preserve"> to select prognostic IRGPs. IRGPs with a familywise error rate less than 0.05 </w:t>
      </w:r>
      <w:r w:rsidR="00296264" w:rsidRPr="00BB3549">
        <w:rPr>
          <w:rFonts w:ascii="Times New Roman" w:hAnsi="Times New Roman" w:cs="Times New Roman"/>
        </w:rPr>
        <w:t>were select</w:t>
      </w:r>
      <w:r w:rsidR="00B015A9" w:rsidRPr="00BB3549">
        <w:rPr>
          <w:rFonts w:ascii="Times New Roman" w:hAnsi="Times New Roman" w:cs="Times New Roman"/>
        </w:rPr>
        <w:t>ed</w:t>
      </w:r>
      <w:r w:rsidR="00296264" w:rsidRPr="00BB3549">
        <w:rPr>
          <w:rFonts w:ascii="Times New Roman" w:hAnsi="Times New Roman" w:cs="Times New Roman"/>
        </w:rPr>
        <w:t xml:space="preserve"> to conduct 10-fold cross-validation in a</w:t>
      </w:r>
      <w:ins w:id="35" w:author="330C" w:date="2021-12-27T22:13:00Z">
        <w:r w:rsidR="00A829CB">
          <w:rPr>
            <w:rFonts w:ascii="Times New Roman" w:hAnsi="Times New Roman" w:cs="Times New Roman"/>
          </w:rPr>
          <w:t xml:space="preserve"> </w:t>
        </w:r>
        <w:r w:rsidR="00A829CB" w:rsidRPr="00A829CB">
          <w:rPr>
            <w:rFonts w:ascii="Times New Roman" w:hAnsi="Times New Roman" w:cs="Times New Roman"/>
          </w:rPr>
          <w:t>least absolute shrinkage and selection operator</w:t>
        </w:r>
      </w:ins>
      <w:r w:rsidR="00296264" w:rsidRPr="00BB3549">
        <w:rPr>
          <w:rFonts w:ascii="Times New Roman" w:hAnsi="Times New Roman" w:cs="Times New Roman"/>
        </w:rPr>
        <w:t xml:space="preserve"> </w:t>
      </w:r>
      <w:ins w:id="36" w:author="330C" w:date="2021-12-27T22:13:00Z">
        <w:r w:rsidR="00A829CB">
          <w:rPr>
            <w:rFonts w:ascii="Times New Roman" w:hAnsi="Times New Roman" w:cs="Times New Roman"/>
          </w:rPr>
          <w:t>(</w:t>
        </w:r>
      </w:ins>
      <w:r w:rsidR="001A1E8C" w:rsidRPr="00BB3549">
        <w:rPr>
          <w:rFonts w:ascii="Times New Roman" w:hAnsi="Times New Roman" w:cs="Times New Roman"/>
        </w:rPr>
        <w:t>LASSO</w:t>
      </w:r>
      <w:ins w:id="37" w:author="330C" w:date="2021-12-27T22:13:00Z">
        <w:r w:rsidR="00A829CB">
          <w:rPr>
            <w:rFonts w:ascii="Times New Roman" w:hAnsi="Times New Roman" w:cs="Times New Roman"/>
          </w:rPr>
          <w:t>)</w:t>
        </w:r>
      </w:ins>
      <w:r w:rsidR="001A1E8C" w:rsidRPr="00BB3549">
        <w:rPr>
          <w:rFonts w:ascii="Times New Roman" w:hAnsi="Times New Roman" w:cs="Times New Roman"/>
        </w:rPr>
        <w:t xml:space="preserve"> penalized Cox regression </w:t>
      </w:r>
      <w:r w:rsidR="00296264" w:rsidRPr="00BB3549">
        <w:rPr>
          <w:rFonts w:ascii="Times New Roman" w:hAnsi="Times New Roman" w:cs="Times New Roman"/>
        </w:rPr>
        <w:t>model in the training set</w:t>
      </w:r>
      <w:r w:rsidR="004C6762" w:rsidRPr="00BB3549">
        <w:rPr>
          <w:rFonts w:ascii="Times New Roman" w:hAnsi="Times New Roman" w:cs="Times New Roman"/>
        </w:rPr>
        <w:fldChar w:fldCharType="begin"/>
      </w:r>
      <w:r w:rsidR="00E04D44">
        <w:rPr>
          <w:rFonts w:ascii="Times New Roman" w:hAnsi="Times New Roman" w:cs="Times New Roman"/>
        </w:rPr>
        <w:instrText xml:space="preserve"> ADDIN EN.CITE &lt;EndNote&gt;&lt;Cite&gt;&lt;Author&gt;Simon&lt;/Author&gt;&lt;Year&gt;2011&lt;/Year&gt;&lt;RecNum&gt;34&lt;/RecNum&gt;&lt;DisplayText&gt;[31]&lt;/DisplayText&gt;&lt;record&gt;&lt;rec-number&gt;34&lt;/rec-number&gt;&lt;foreign-keys&gt;&lt;key app="EN" db-id="5wttazvaqzasaeepeft5a9vvppsaez0p2ds9" timestamp="1525174845"&gt;34&lt;/key&gt;&lt;/foreign-keys&gt;&lt;ref-type name="Journal Article"&gt;17&lt;/ref-type&gt;&lt;contributors&gt;&lt;authors&gt;&lt;author&gt;Simon, N.&lt;/author&gt;&lt;author&gt;Friedman, J.&lt;/author&gt;&lt;author&gt;Hastie, T.&lt;/author&gt;&lt;author&gt;Tibshirani, R.&lt;/author&gt;&lt;/authors&gt;&lt;/contributors&gt;&lt;auth-address&gt;Department of Statistics, Stanford University, 390 Serra Mall, Stanford CA, 94305, United States of America.&lt;/auth-address&gt;&lt;titles&gt;&lt;title&gt;Regularization Paths for Cox&amp;apos;s Proportional Hazards Model via Coordinate Descent&lt;/title&gt;&lt;secondary-title&gt;J Stat Softw&lt;/secondary-title&gt;&lt;/titles&gt;&lt;periodical&gt;&lt;full-title&gt;J Stat Softw&lt;/full-title&gt;&lt;/periodical&gt;&lt;pages&gt;1-13&lt;/pages&gt;&lt;volume&gt;39&lt;/volume&gt;&lt;number&gt;5&lt;/number&gt;&lt;keywords&gt;&lt;keyword&gt;Cox model&lt;/keyword&gt;&lt;keyword&gt;elastic net&lt;/keyword&gt;&lt;keyword&gt;lasso&lt;/keyword&gt;&lt;keyword&gt;survival&lt;/keyword&gt;&lt;/keywords&gt;&lt;dates&gt;&lt;year&gt;2011&lt;/year&gt;&lt;pub-dates&gt;&lt;date&gt;Mar&lt;/date&gt;&lt;/pub-dates&gt;&lt;/dates&gt;&lt;isbn&gt;1548-7660 (Print)&amp;#xD;1548-7660 (Linking)&lt;/isbn&gt;&lt;accession-num&gt;27065756&lt;/accession-num&gt;&lt;urls&gt;&lt;related-urls&gt;&lt;url&gt;https://www.ncbi.nlm.nih.gov/pubmed/27065756&lt;/url&gt;&lt;/related-urls&gt;&lt;/urls&gt;&lt;custom2&gt;PMC4824408&lt;/custom2&gt;&lt;electronic-resource-num&gt;10.18637/jss.v039.i05&lt;/electronic-resource-num&gt;&lt;/record&gt;&lt;/Cite&gt;&lt;/EndNote&gt;</w:instrText>
      </w:r>
      <w:r w:rsidR="004C6762" w:rsidRPr="00BB3549">
        <w:rPr>
          <w:rFonts w:ascii="Times New Roman" w:hAnsi="Times New Roman" w:cs="Times New Roman"/>
        </w:rPr>
        <w:fldChar w:fldCharType="separate"/>
      </w:r>
      <w:r w:rsidR="00E04D44">
        <w:rPr>
          <w:rFonts w:ascii="Times New Roman" w:hAnsi="Times New Roman" w:cs="Times New Roman"/>
          <w:noProof/>
        </w:rPr>
        <w:t>[31]</w:t>
      </w:r>
      <w:r w:rsidR="004C6762" w:rsidRPr="00BB3549">
        <w:rPr>
          <w:rFonts w:ascii="Times New Roman" w:hAnsi="Times New Roman" w:cs="Times New Roman"/>
        </w:rPr>
        <w:fldChar w:fldCharType="end"/>
      </w:r>
      <w:r w:rsidR="00296264" w:rsidRPr="00BB3549">
        <w:rPr>
          <w:rFonts w:ascii="Times New Roman" w:hAnsi="Times New Roman" w:cs="Times New Roman"/>
        </w:rPr>
        <w:t xml:space="preserve">. </w:t>
      </w:r>
      <w:r w:rsidR="00CC66FC" w:rsidRPr="00BB3549">
        <w:rPr>
          <w:rFonts w:ascii="Times New Roman" w:hAnsi="Times New Roman" w:cs="Times New Roman"/>
        </w:rPr>
        <w:t>IRGPs with non-zero coefficients were selected to construct the IRGP index (IRGPI)</w:t>
      </w:r>
      <w:r w:rsidR="00666717" w:rsidRPr="00BB3549">
        <w:rPr>
          <w:rFonts w:ascii="Times New Roman" w:hAnsi="Times New Roman" w:cs="Times New Roman"/>
        </w:rPr>
        <w:t>, and then the r</w:t>
      </w:r>
      <w:r w:rsidR="00B015A9" w:rsidRPr="00BB3549">
        <w:rPr>
          <w:rFonts w:ascii="Times New Roman" w:hAnsi="Times New Roman" w:cs="Times New Roman"/>
        </w:rPr>
        <w:t>isk scores for each patient</w:t>
      </w:r>
      <w:r w:rsidR="00666717" w:rsidRPr="00BB3549">
        <w:rPr>
          <w:rFonts w:ascii="Times New Roman" w:hAnsi="Times New Roman" w:cs="Times New Roman"/>
        </w:rPr>
        <w:t xml:space="preserve"> in </w:t>
      </w:r>
      <w:ins w:id="38" w:author="330C" w:date="2021-12-26T15:08:00Z">
        <w:r w:rsidR="00612E6C" w:rsidRPr="006442C4">
          <w:rPr>
            <w:rFonts w:ascii="Times New Roman" w:hAnsi="Times New Roman" w:cs="Times New Roman"/>
            <w:color w:val="FF0000"/>
          </w:rPr>
          <w:t xml:space="preserve">the </w:t>
        </w:r>
      </w:ins>
      <w:r w:rsidR="00666717" w:rsidRPr="00BB3549">
        <w:rPr>
          <w:rFonts w:ascii="Times New Roman" w:hAnsi="Times New Roman" w:cs="Times New Roman"/>
        </w:rPr>
        <w:t>training set and test set were calculated</w:t>
      </w:r>
      <w:r w:rsidR="00CC66FC" w:rsidRPr="00BB3549">
        <w:rPr>
          <w:rFonts w:ascii="Times New Roman" w:hAnsi="Times New Roman" w:cs="Times New Roman"/>
        </w:rPr>
        <w:t>. The LASSO penalized Cox regression model was performed using the R package “</w:t>
      </w:r>
      <w:proofErr w:type="spellStart"/>
      <w:r w:rsidR="00CC66FC" w:rsidRPr="00BB3549">
        <w:rPr>
          <w:rFonts w:ascii="Times New Roman" w:hAnsi="Times New Roman" w:cs="Times New Roman"/>
        </w:rPr>
        <w:t>glmnet</w:t>
      </w:r>
      <w:proofErr w:type="spellEnd"/>
      <w:r w:rsidR="00CC66FC" w:rsidRPr="00BB3549">
        <w:rPr>
          <w:rFonts w:ascii="Times New Roman" w:hAnsi="Times New Roman" w:cs="Times New Roman"/>
        </w:rPr>
        <w:t>”</w:t>
      </w:r>
      <w:r w:rsidR="004C6762" w:rsidRPr="00BB3549">
        <w:rPr>
          <w:rFonts w:ascii="Times New Roman" w:hAnsi="Times New Roman" w:cs="Times New Roman"/>
        </w:rPr>
        <w:fldChar w:fldCharType="begin"/>
      </w:r>
      <w:r w:rsidR="00E04D44">
        <w:rPr>
          <w:rFonts w:ascii="Times New Roman" w:hAnsi="Times New Roman" w:cs="Times New Roman"/>
        </w:rPr>
        <w:instrText xml:space="preserve"> ADDIN EN.CITE &lt;EndNote&gt;&lt;Cite&gt;&lt;Author&gt;Simon&lt;/Author&gt;&lt;Year&gt;2011&lt;/Year&gt;&lt;RecNum&gt;34&lt;/RecNum&gt;&lt;DisplayText&gt;[31]&lt;/DisplayText&gt;&lt;record&gt;&lt;rec-number&gt;34&lt;/rec-number&gt;&lt;foreign-keys&gt;&lt;key app="EN" db-id="5wttazvaqzasaeepeft5a9vvppsaez0p2ds9" timestamp="1525174845"&gt;34&lt;/key&gt;&lt;/foreign-keys&gt;&lt;ref-type name="Journal Article"&gt;17&lt;/ref-type&gt;&lt;contributors&gt;&lt;authors&gt;&lt;author&gt;Simon, N.&lt;/author&gt;&lt;author&gt;Friedman, J.&lt;/author&gt;&lt;author&gt;Hastie, T.&lt;/author&gt;&lt;author&gt;Tibshirani, R.&lt;/author&gt;&lt;/authors&gt;&lt;/contributors&gt;&lt;auth-address&gt;Department of Statistics, Stanford University, 390 Serra Mall, Stanford CA, 94305, United States of America.&lt;/auth-address&gt;&lt;titles&gt;&lt;title&gt;Regularization Paths for Cox&amp;apos;s Proportional Hazards Model via Coordinate Descent&lt;/title&gt;&lt;secondary-title&gt;J Stat Softw&lt;/secondary-title&gt;&lt;/titles&gt;&lt;periodical&gt;&lt;full-title&gt;J Stat Softw&lt;/full-title&gt;&lt;/periodical&gt;&lt;pages&gt;1-13&lt;/pages&gt;&lt;volume&gt;39&lt;/volume&gt;&lt;number&gt;5&lt;/number&gt;&lt;keywords&gt;&lt;keyword&gt;Cox model&lt;/keyword&gt;&lt;keyword&gt;elastic net&lt;/keyword&gt;&lt;keyword&gt;lasso&lt;/keyword&gt;&lt;keyword&gt;survival&lt;/keyword&gt;&lt;/keywords&gt;&lt;dates&gt;&lt;year&gt;2011&lt;/year&gt;&lt;pub-dates&gt;&lt;date&gt;Mar&lt;/date&gt;&lt;/pub-dates&gt;&lt;/dates&gt;&lt;isbn&gt;1548-7660 (Print)&amp;#xD;1548-7660 (Linking)&lt;/isbn&gt;&lt;accession-num&gt;27065756&lt;/accession-num&gt;&lt;urls&gt;&lt;related-urls&gt;&lt;url&gt;https://www.ncbi.nlm.nih.gov/pubmed/27065756&lt;/url&gt;&lt;/related-urls&gt;&lt;/urls&gt;&lt;custom2&gt;PMC4824408&lt;/custom2&gt;&lt;electronic-resource-num&gt;10.18637/jss.v039.i05&lt;/electronic-resource-num&gt;&lt;/record&gt;&lt;/Cite&gt;&lt;/EndNote&gt;</w:instrText>
      </w:r>
      <w:r w:rsidR="004C6762" w:rsidRPr="00BB3549">
        <w:rPr>
          <w:rFonts w:ascii="Times New Roman" w:hAnsi="Times New Roman" w:cs="Times New Roman"/>
        </w:rPr>
        <w:fldChar w:fldCharType="separate"/>
      </w:r>
      <w:r w:rsidR="00E04D44">
        <w:rPr>
          <w:rFonts w:ascii="Times New Roman" w:hAnsi="Times New Roman" w:cs="Times New Roman"/>
          <w:noProof/>
        </w:rPr>
        <w:t>[31]</w:t>
      </w:r>
      <w:r w:rsidR="004C6762" w:rsidRPr="00BB3549">
        <w:rPr>
          <w:rFonts w:ascii="Times New Roman" w:hAnsi="Times New Roman" w:cs="Times New Roman"/>
        </w:rPr>
        <w:fldChar w:fldCharType="end"/>
      </w:r>
      <w:r w:rsidR="00CC66FC" w:rsidRPr="00BB3549">
        <w:rPr>
          <w:rFonts w:ascii="Times New Roman" w:hAnsi="Times New Roman" w:cs="Times New Roman"/>
        </w:rPr>
        <w:t>.</w:t>
      </w:r>
      <w:r w:rsidR="00666717" w:rsidRPr="00BB3549">
        <w:rPr>
          <w:rFonts w:ascii="Times New Roman" w:hAnsi="Times New Roman" w:cs="Times New Roman"/>
        </w:rPr>
        <w:t xml:space="preserve"> Time dependent receiver operating characteristic (ROC) analysis was performed to identify the optimal cutoff value of IRGPI to classify patients into high risk group and low risk group using the R package “</w:t>
      </w:r>
      <w:proofErr w:type="spellStart"/>
      <w:proofErr w:type="gramStart"/>
      <w:r w:rsidR="00666717" w:rsidRPr="00BB3549">
        <w:rPr>
          <w:rFonts w:ascii="Times New Roman" w:hAnsi="Times New Roman" w:cs="Times New Roman"/>
        </w:rPr>
        <w:t>survivalROC</w:t>
      </w:r>
      <w:proofErr w:type="spellEnd"/>
      <w:r w:rsidR="00666717" w:rsidRPr="00BB3549">
        <w:rPr>
          <w:rFonts w:ascii="Times New Roman" w:hAnsi="Times New Roman" w:cs="Times New Roman"/>
        </w:rPr>
        <w:t>”</w:t>
      </w:r>
      <w:r w:rsidR="00A31DA1" w:rsidRPr="00BB3549">
        <w:rPr>
          <w:rFonts w:ascii="Times New Roman" w:hAnsi="Times New Roman" w:cs="Times New Roman"/>
        </w:rPr>
        <w:t>(</w:t>
      </w:r>
      <w:proofErr w:type="gramEnd"/>
      <w:r w:rsidR="00A31DA1" w:rsidRPr="00BB3549">
        <w:rPr>
          <w:rFonts w:ascii="Times New Roman" w:hAnsi="Times New Roman" w:cs="Times New Roman"/>
        </w:rPr>
        <w:t xml:space="preserve"> https://cran.r-project.org/package=survivalROC)</w:t>
      </w:r>
      <w:r w:rsidR="00666717" w:rsidRPr="00BB3549">
        <w:rPr>
          <w:rFonts w:ascii="Times New Roman" w:hAnsi="Times New Roman" w:cs="Times New Roman"/>
        </w:rPr>
        <w:t>.</w:t>
      </w:r>
    </w:p>
    <w:p w:rsidR="00D76A71" w:rsidRPr="00BB3549" w:rsidRDefault="007F6524" w:rsidP="00666717">
      <w:pPr>
        <w:rPr>
          <w:rFonts w:ascii="Times New Roman" w:hAnsi="Times New Roman" w:cs="Times New Roman"/>
        </w:rPr>
      </w:pPr>
      <w:r w:rsidRPr="00BB3549">
        <w:rPr>
          <w:rFonts w:ascii="Times New Roman" w:hAnsi="Times New Roman" w:cs="Times New Roman"/>
        </w:rPr>
        <w:t>Gene ontology</w:t>
      </w:r>
      <w:ins w:id="39" w:author="330C" w:date="2021-12-27T22:32:00Z">
        <w:r w:rsidR="00EE2592">
          <w:rPr>
            <w:rFonts w:ascii="Times New Roman" w:hAnsi="Times New Roman" w:cs="Times New Roman"/>
          </w:rPr>
          <w:t xml:space="preserve"> (GO)</w:t>
        </w:r>
      </w:ins>
      <w:r w:rsidRPr="00BB3549">
        <w:rPr>
          <w:rFonts w:ascii="Times New Roman" w:hAnsi="Times New Roman" w:cs="Times New Roman"/>
        </w:rPr>
        <w:t xml:space="preserve"> enrichment analysis and </w:t>
      </w:r>
      <w:ins w:id="40" w:author="330C" w:date="2021-12-27T22:17:00Z">
        <w:r w:rsidR="008B6A7B" w:rsidRPr="008B6A7B">
          <w:rPr>
            <w:rFonts w:ascii="Times New Roman" w:hAnsi="Times New Roman" w:cs="Times New Roman"/>
          </w:rPr>
          <w:t xml:space="preserve">Kyoto Encyclopedia of Genes and Genomes </w:t>
        </w:r>
        <w:r w:rsidR="008B6A7B">
          <w:rPr>
            <w:rFonts w:ascii="Times New Roman" w:hAnsi="Times New Roman" w:cs="Times New Roman"/>
          </w:rPr>
          <w:t>(</w:t>
        </w:r>
      </w:ins>
      <w:r w:rsidRPr="00BB3549">
        <w:rPr>
          <w:rFonts w:ascii="Times New Roman" w:hAnsi="Times New Roman" w:cs="Times New Roman"/>
        </w:rPr>
        <w:t>KEGG</w:t>
      </w:r>
      <w:ins w:id="41" w:author="330C" w:date="2021-12-27T22:17:00Z">
        <w:r w:rsidR="008B6A7B">
          <w:rPr>
            <w:rFonts w:ascii="Times New Roman" w:hAnsi="Times New Roman" w:cs="Times New Roman"/>
          </w:rPr>
          <w:t>)</w:t>
        </w:r>
      </w:ins>
      <w:r w:rsidRPr="00BB3549">
        <w:rPr>
          <w:rFonts w:ascii="Times New Roman" w:hAnsi="Times New Roman" w:cs="Times New Roman"/>
        </w:rPr>
        <w:t xml:space="preserve"> pathway analysis of IRGs were conducted using the web-based tool the Database for Annotation, Visualization and Integrated Discovery (DAVID) </w:t>
      </w:r>
      <w:r w:rsidR="00937639" w:rsidRPr="00BB3549">
        <w:rPr>
          <w:rFonts w:ascii="Times New Roman" w:hAnsi="Times New Roman" w:cs="Times New Roman"/>
        </w:rPr>
        <w:t>(</w:t>
      </w:r>
      <w:r w:rsidRPr="00BB3549">
        <w:rPr>
          <w:rFonts w:ascii="Times New Roman" w:hAnsi="Times New Roman" w:cs="Times New Roman"/>
        </w:rPr>
        <w:t>v</w:t>
      </w:r>
      <w:r w:rsidR="00937639" w:rsidRPr="00BB3549">
        <w:rPr>
          <w:rFonts w:ascii="Times New Roman" w:hAnsi="Times New Roman" w:cs="Times New Roman"/>
        </w:rPr>
        <w:t xml:space="preserve">ersion </w:t>
      </w:r>
      <w:r w:rsidRPr="00BB3549">
        <w:rPr>
          <w:rFonts w:ascii="Times New Roman" w:hAnsi="Times New Roman" w:cs="Times New Roman"/>
        </w:rPr>
        <w:t>6.8</w:t>
      </w:r>
      <w:r w:rsidR="00937639" w:rsidRPr="00BB3549">
        <w:rPr>
          <w:rFonts w:ascii="Times New Roman" w:hAnsi="Times New Roman" w:cs="Times New Roman"/>
        </w:rPr>
        <w:t>)</w:t>
      </w:r>
      <w:r w:rsidR="004C6762" w:rsidRPr="00BB3549">
        <w:rPr>
          <w:rFonts w:ascii="Times New Roman" w:hAnsi="Times New Roman" w:cs="Times New Roman"/>
        </w:rPr>
        <w:fldChar w:fldCharType="begin"/>
      </w:r>
      <w:r w:rsidR="00E04D44">
        <w:rPr>
          <w:rFonts w:ascii="Times New Roman" w:hAnsi="Times New Roman" w:cs="Times New Roman"/>
        </w:rPr>
        <w:instrText xml:space="preserve"> ADDIN EN.CITE &lt;EndNote&gt;&lt;Cite&gt;&lt;Author&gt;Huang da&lt;/Author&gt;&lt;Year&gt;2009&lt;/Year&gt;&lt;RecNum&gt;35&lt;/RecNum&gt;&lt;DisplayText&gt;[32]&lt;/DisplayText&gt;&lt;record&gt;&lt;rec-number&gt;35&lt;/rec-number&gt;&lt;foreign-keys&gt;&lt;key app="EN" db-id="5wttazvaqzasaeepeft5a9vvppsaez0p2ds9" timestamp="1525175630"&gt;35&lt;/key&gt;&lt;/foreign-keys&gt;&lt;ref-type name="Journal Article"&gt;17&lt;/ref-type&gt;&lt;contributors&gt;&lt;authors&gt;&lt;author&gt;Huang da, W.&lt;/author&gt;&lt;author&gt;Sherman, B. T.&lt;/author&gt;&lt;author&gt;Lempicki, R. A.&lt;/author&gt;&lt;/authors&gt;&lt;/contributors&gt;&lt;auth-address&gt;Laboratory of Immunopathogenesis and Bioinformatics, Clinical Services Program, SAIC-Frederick, Inc., National Cancer Institute at Frederick, Frederick, MD 21702, USA.&lt;/auth-address&gt;&lt;titles&gt;&lt;title&gt;Bioinformatics enrichment tools: paths toward the comprehensive functional analysis of large gene lists&lt;/title&gt;&lt;secondary-title&gt;Nucleic Acids Res&lt;/secondary-title&gt;&lt;/titles&gt;&lt;periodical&gt;&lt;full-title&gt;Nucleic Acids Res&lt;/full-title&gt;&lt;/periodical&gt;&lt;pages&gt;1-13&lt;/pages&gt;&lt;volume&gt;37&lt;/volume&gt;&lt;number&gt;1&lt;/number&gt;&lt;keywords&gt;&lt;keyword&gt;Algorithms&lt;/keyword&gt;&lt;keyword&gt;*Computational Biology/trends&lt;/keyword&gt;&lt;keyword&gt;Databases, Genetic&lt;/keyword&gt;&lt;keyword&gt;*Genes&lt;/keyword&gt;&lt;keyword&gt;*Software/classification/trends&lt;/keyword&gt;&lt;/keywords&gt;&lt;dates&gt;&lt;year&gt;2009&lt;/year&gt;&lt;pub-dates&gt;&lt;date&gt;Jan&lt;/date&gt;&lt;/pub-dates&gt;&lt;/dates&gt;&lt;isbn&gt;1362-4962 (Electronic)&amp;#xD;0305-1048 (Linking)&lt;/isbn&gt;&lt;accession-num&gt;19033363&lt;/accession-num&gt;&lt;urls&gt;&lt;related-urls&gt;&lt;url&gt;https://www.ncbi.nlm.nih.gov/pubmed/19033363&lt;/url&gt;&lt;/related-urls&gt;&lt;/urls&gt;&lt;custom2&gt;PMC2615629&lt;/custom2&gt;&lt;electronic-resource-num&gt;10.1093/nar/gkn923&lt;/electronic-resource-num&gt;&lt;/record&gt;&lt;/Cite&gt;&lt;/EndNote&gt;</w:instrText>
      </w:r>
      <w:r w:rsidR="004C6762" w:rsidRPr="00BB3549">
        <w:rPr>
          <w:rFonts w:ascii="Times New Roman" w:hAnsi="Times New Roman" w:cs="Times New Roman"/>
        </w:rPr>
        <w:fldChar w:fldCharType="separate"/>
      </w:r>
      <w:r w:rsidR="00E04D44">
        <w:rPr>
          <w:rFonts w:ascii="Times New Roman" w:hAnsi="Times New Roman" w:cs="Times New Roman"/>
          <w:noProof/>
        </w:rPr>
        <w:t>[32]</w:t>
      </w:r>
      <w:r w:rsidR="004C6762" w:rsidRPr="00BB3549">
        <w:rPr>
          <w:rFonts w:ascii="Times New Roman" w:hAnsi="Times New Roman" w:cs="Times New Roman"/>
        </w:rPr>
        <w:fldChar w:fldCharType="end"/>
      </w:r>
      <w:r w:rsidRPr="00BB3549">
        <w:rPr>
          <w:rFonts w:ascii="Times New Roman" w:hAnsi="Times New Roman" w:cs="Times New Roman"/>
        </w:rPr>
        <w:t>,</w:t>
      </w:r>
      <w:r w:rsidR="0070645D" w:rsidRPr="00BB3549">
        <w:rPr>
          <w:rFonts w:ascii="Times New Roman" w:hAnsi="Times New Roman" w:cs="Times New Roman"/>
        </w:rPr>
        <w:t xml:space="preserve"> </w:t>
      </w:r>
      <w:r w:rsidRPr="00BB3549">
        <w:rPr>
          <w:rFonts w:ascii="Times New Roman" w:hAnsi="Times New Roman" w:cs="Times New Roman"/>
        </w:rPr>
        <w:t>and the protein-protein interaction (PPI) network of IRGs were conducted using String database</w:t>
      </w:r>
      <w:r w:rsidR="004C6762" w:rsidRPr="00BB3549">
        <w:rPr>
          <w:rFonts w:ascii="Times New Roman" w:hAnsi="Times New Roman" w:cs="Times New Roman"/>
        </w:rPr>
        <w:fldChar w:fldCharType="begin">
          <w:fldData xml:space="preserve">PEVuZE5vdGU+PENpdGU+PEF1dGhvcj5TemtsYXJjenlrPC9BdXRob3I+PFllYXI+MjAxNzwvWWVh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==
</w:fldData>
        </w:fldChar>
      </w:r>
      <w:r w:rsidR="00E04D44">
        <w:rPr>
          <w:rFonts w:ascii="Times New Roman" w:hAnsi="Times New Roman" w:cs="Times New Roman"/>
        </w:rPr>
        <w:instrText xml:space="preserve"> ADDIN EN.CITE </w:instrText>
      </w:r>
      <w:r w:rsidR="00E04D44">
        <w:rPr>
          <w:rFonts w:ascii="Times New Roman" w:hAnsi="Times New Roman" w:cs="Times New Roman"/>
        </w:rPr>
        <w:fldChar w:fldCharType="begin">
          <w:fldData xml:space="preserve">PEVuZE5vdGU+PENpdGU+PEF1dGhvcj5TemtsYXJjenlrPC9BdXRob3I+PFllYXI+MjAxNzwvWWVh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==
</w:fldData>
        </w:fldChar>
      </w:r>
      <w:r w:rsidR="00E04D44">
        <w:rPr>
          <w:rFonts w:ascii="Times New Roman" w:hAnsi="Times New Roman" w:cs="Times New Roman"/>
        </w:rPr>
        <w:instrText xml:space="preserve"> ADDIN EN.CITE.DATA </w:instrText>
      </w:r>
      <w:r w:rsidR="00E04D44">
        <w:rPr>
          <w:rFonts w:ascii="Times New Roman" w:hAnsi="Times New Roman" w:cs="Times New Roman"/>
        </w:rPr>
      </w:r>
      <w:r w:rsidR="00E04D44">
        <w:rPr>
          <w:rFonts w:ascii="Times New Roman" w:hAnsi="Times New Roman" w:cs="Times New Roman"/>
        </w:rPr>
        <w:fldChar w:fldCharType="end"/>
      </w:r>
      <w:r w:rsidR="004C6762" w:rsidRPr="00BB3549">
        <w:rPr>
          <w:rFonts w:ascii="Times New Roman" w:hAnsi="Times New Roman" w:cs="Times New Roman"/>
        </w:rPr>
      </w:r>
      <w:r w:rsidR="004C6762" w:rsidRPr="00BB3549">
        <w:rPr>
          <w:rFonts w:ascii="Times New Roman" w:hAnsi="Times New Roman" w:cs="Times New Roman"/>
        </w:rPr>
        <w:fldChar w:fldCharType="separate"/>
      </w:r>
      <w:r w:rsidR="00E04D44">
        <w:rPr>
          <w:rFonts w:ascii="Times New Roman" w:hAnsi="Times New Roman" w:cs="Times New Roman"/>
          <w:noProof/>
        </w:rPr>
        <w:t>[33]</w:t>
      </w:r>
      <w:r w:rsidR="004C6762" w:rsidRPr="00BB3549">
        <w:rPr>
          <w:rFonts w:ascii="Times New Roman" w:hAnsi="Times New Roman" w:cs="Times New Roman"/>
        </w:rPr>
        <w:fldChar w:fldCharType="end"/>
      </w:r>
      <w:r w:rsidRPr="00BB3549">
        <w:rPr>
          <w:rFonts w:ascii="Times New Roman" w:hAnsi="Times New Roman" w:cs="Times New Roman"/>
        </w:rPr>
        <w:t>.</w:t>
      </w:r>
    </w:p>
    <w:p w:rsidR="001B021C" w:rsidRPr="00BB3549" w:rsidRDefault="00D76A71" w:rsidP="005A0A51">
      <w:pPr>
        <w:rPr>
          <w:rFonts w:ascii="Times New Roman" w:hAnsi="Times New Roman" w:cs="Times New Roman"/>
        </w:rPr>
      </w:pPr>
      <w:r w:rsidRPr="00BB3549">
        <w:rPr>
          <w:rFonts w:ascii="Times New Roman" w:hAnsi="Times New Roman" w:cs="Times New Roman"/>
        </w:rPr>
        <w:t>The relationship between IRGPI and the OS of OC patients w</w:t>
      </w:r>
      <w:r w:rsidR="00B015A9" w:rsidRPr="00BB3549">
        <w:rPr>
          <w:rFonts w:ascii="Times New Roman" w:hAnsi="Times New Roman" w:cs="Times New Roman"/>
        </w:rPr>
        <w:t>as analyzed through</w:t>
      </w:r>
      <w:r w:rsidRPr="00BB3549">
        <w:rPr>
          <w:rFonts w:ascii="Times New Roman" w:hAnsi="Times New Roman" w:cs="Times New Roman"/>
        </w:rPr>
        <w:t xml:space="preserve"> univariate and multivariable Cox proportional</w:t>
      </w:r>
      <w:ins w:id="42" w:author="330C" w:date="2021-12-27T22:23:00Z">
        <w:r w:rsidR="008B6A7B">
          <w:rPr>
            <w:rFonts w:ascii="Times New Roman" w:hAnsi="Times New Roman" w:cs="Times New Roman"/>
          </w:rPr>
          <w:t xml:space="preserve"> hazards</w:t>
        </w:r>
      </w:ins>
      <w:r w:rsidRPr="00BB3549">
        <w:rPr>
          <w:rFonts w:ascii="Times New Roman" w:hAnsi="Times New Roman" w:cs="Times New Roman"/>
        </w:rPr>
        <w:t xml:space="preserve"> regression </w:t>
      </w:r>
      <w:ins w:id="43" w:author="330C" w:date="2021-12-27T22:23:00Z">
        <w:r w:rsidR="008B6A7B">
          <w:rPr>
            <w:rFonts w:ascii="Times New Roman" w:hAnsi="Times New Roman" w:cs="Times New Roman"/>
          </w:rPr>
          <w:t>model (</w:t>
        </w:r>
        <w:proofErr w:type="spellStart"/>
        <w:r w:rsidR="008B6A7B">
          <w:rPr>
            <w:rFonts w:ascii="Times New Roman" w:hAnsi="Times New Roman" w:cs="Times New Roman"/>
          </w:rPr>
          <w:t>CoxPH</w:t>
        </w:r>
        <w:proofErr w:type="spellEnd"/>
        <w:r w:rsidR="008B6A7B">
          <w:rPr>
            <w:rFonts w:ascii="Times New Roman" w:hAnsi="Times New Roman" w:cs="Times New Roman"/>
          </w:rPr>
          <w:t>)</w:t>
        </w:r>
      </w:ins>
      <w:r w:rsidRPr="00BB3549">
        <w:rPr>
          <w:rFonts w:ascii="Times New Roman" w:hAnsi="Times New Roman" w:cs="Times New Roman"/>
        </w:rPr>
        <w:t xml:space="preserve"> in the training set and test set</w:t>
      </w:r>
      <w:r w:rsidR="00937639" w:rsidRPr="00BB3549">
        <w:rPr>
          <w:rFonts w:ascii="Times New Roman" w:hAnsi="Times New Roman" w:cs="Times New Roman"/>
        </w:rPr>
        <w:t xml:space="preserve"> using the R package “</w:t>
      </w:r>
      <w:proofErr w:type="gramStart"/>
      <w:r w:rsidR="00937639" w:rsidRPr="00BB3549">
        <w:rPr>
          <w:rFonts w:ascii="Times New Roman" w:hAnsi="Times New Roman" w:cs="Times New Roman"/>
        </w:rPr>
        <w:t>survival”</w:t>
      </w:r>
      <w:r w:rsidR="00B9604D" w:rsidRPr="00BB3549">
        <w:rPr>
          <w:rFonts w:ascii="Times New Roman" w:hAnsi="Times New Roman" w:cs="Times New Roman"/>
        </w:rPr>
        <w:t>(</w:t>
      </w:r>
      <w:proofErr w:type="gramEnd"/>
      <w:r w:rsidR="00B9604D" w:rsidRPr="00BB3549">
        <w:rPr>
          <w:rFonts w:ascii="Times New Roman" w:hAnsi="Times New Roman" w:cs="Times New Roman"/>
        </w:rPr>
        <w:t xml:space="preserve"> https://cran.r-project.org/package=survival)</w:t>
      </w:r>
      <w:r w:rsidRPr="00BB3549">
        <w:rPr>
          <w:rFonts w:ascii="Times New Roman" w:hAnsi="Times New Roman" w:cs="Times New Roman"/>
        </w:rPr>
        <w:t xml:space="preserve">. </w:t>
      </w:r>
      <w:r w:rsidR="007F6524" w:rsidRPr="00BB3549">
        <w:rPr>
          <w:rFonts w:ascii="Times New Roman" w:hAnsi="Times New Roman" w:cs="Times New Roman"/>
        </w:rPr>
        <w:t>Stage 1A was coded as 1, 1B as 2, 1C as 3, and th</w:t>
      </w:r>
      <w:r w:rsidR="00683B4C" w:rsidRPr="00BB3549">
        <w:rPr>
          <w:rFonts w:ascii="Times New Roman" w:hAnsi="Times New Roman" w:cs="Times New Roman"/>
        </w:rPr>
        <w:t>e range between 1A, 1B, and 1C was</w:t>
      </w:r>
      <w:r w:rsidR="007F6524" w:rsidRPr="00BB3549">
        <w:rPr>
          <w:rFonts w:ascii="Times New Roman" w:hAnsi="Times New Roman" w:cs="Times New Roman"/>
        </w:rPr>
        <w:t xml:space="preserve"> code</w:t>
      </w:r>
      <w:r w:rsidR="00683B4C" w:rsidRPr="00BB3549">
        <w:rPr>
          <w:rFonts w:ascii="Times New Roman" w:hAnsi="Times New Roman" w:cs="Times New Roman"/>
        </w:rPr>
        <w:t>d as</w:t>
      </w:r>
      <w:r w:rsidR="007F6524" w:rsidRPr="00BB3549">
        <w:rPr>
          <w:rFonts w:ascii="Times New Roman" w:hAnsi="Times New Roman" w:cs="Times New Roman"/>
        </w:rPr>
        <w:t xml:space="preserve"> 2; 2A as 4, 2B as 5, 2C as 6, </w:t>
      </w:r>
      <w:r w:rsidR="00683B4C" w:rsidRPr="00BB3549">
        <w:rPr>
          <w:rFonts w:ascii="Times New Roman" w:hAnsi="Times New Roman" w:cs="Times New Roman"/>
        </w:rPr>
        <w:t xml:space="preserve">and the range between 2A, 2B, and 2C was coded as </w:t>
      </w:r>
      <w:r w:rsidR="007F6524" w:rsidRPr="00BB3549">
        <w:rPr>
          <w:rFonts w:ascii="Times New Roman" w:hAnsi="Times New Roman" w:cs="Times New Roman"/>
        </w:rPr>
        <w:t>5</w:t>
      </w:r>
      <w:r w:rsidR="00683B4C" w:rsidRPr="00BB3549">
        <w:rPr>
          <w:rFonts w:ascii="Times New Roman" w:hAnsi="Times New Roman" w:cs="Times New Roman"/>
        </w:rPr>
        <w:t xml:space="preserve">; 3A as </w:t>
      </w:r>
      <w:r w:rsidR="007F6524" w:rsidRPr="00BB3549">
        <w:rPr>
          <w:rFonts w:ascii="Times New Roman" w:hAnsi="Times New Roman" w:cs="Times New Roman"/>
        </w:rPr>
        <w:t>7</w:t>
      </w:r>
      <w:r w:rsidR="00683B4C" w:rsidRPr="00BB3549">
        <w:rPr>
          <w:rFonts w:ascii="Times New Roman" w:hAnsi="Times New Roman" w:cs="Times New Roman"/>
        </w:rPr>
        <w:t xml:space="preserve">, </w:t>
      </w:r>
      <w:r w:rsidR="007F6524" w:rsidRPr="00BB3549">
        <w:rPr>
          <w:rFonts w:ascii="Times New Roman" w:hAnsi="Times New Roman" w:cs="Times New Roman"/>
        </w:rPr>
        <w:t>3B</w:t>
      </w:r>
      <w:r w:rsidR="00683B4C" w:rsidRPr="00BB3549">
        <w:rPr>
          <w:rFonts w:ascii="Times New Roman" w:hAnsi="Times New Roman" w:cs="Times New Roman"/>
        </w:rPr>
        <w:t xml:space="preserve"> as </w:t>
      </w:r>
      <w:r w:rsidR="007F6524" w:rsidRPr="00BB3549">
        <w:rPr>
          <w:rFonts w:ascii="Times New Roman" w:hAnsi="Times New Roman" w:cs="Times New Roman"/>
        </w:rPr>
        <w:t>8</w:t>
      </w:r>
      <w:r w:rsidR="00683B4C" w:rsidRPr="00BB3549">
        <w:rPr>
          <w:rFonts w:ascii="Times New Roman" w:hAnsi="Times New Roman" w:cs="Times New Roman"/>
        </w:rPr>
        <w:t xml:space="preserve">, </w:t>
      </w:r>
      <w:r w:rsidR="007F6524" w:rsidRPr="00BB3549">
        <w:rPr>
          <w:rFonts w:ascii="Times New Roman" w:hAnsi="Times New Roman" w:cs="Times New Roman"/>
        </w:rPr>
        <w:t>3C</w:t>
      </w:r>
      <w:r w:rsidR="00683B4C" w:rsidRPr="00BB3549">
        <w:rPr>
          <w:rFonts w:ascii="Times New Roman" w:hAnsi="Times New Roman" w:cs="Times New Roman"/>
        </w:rPr>
        <w:t xml:space="preserve"> as </w:t>
      </w:r>
      <w:r w:rsidR="007F6524" w:rsidRPr="00BB3549">
        <w:rPr>
          <w:rFonts w:ascii="Times New Roman" w:hAnsi="Times New Roman" w:cs="Times New Roman"/>
        </w:rPr>
        <w:t>9</w:t>
      </w:r>
      <w:r w:rsidR="00683B4C" w:rsidRPr="00BB3549">
        <w:rPr>
          <w:rFonts w:ascii="Times New Roman" w:hAnsi="Times New Roman" w:cs="Times New Roman"/>
        </w:rPr>
        <w:t>, and the range 3A, 3B and 3C w</w:t>
      </w:r>
      <w:r w:rsidR="00B015A9" w:rsidRPr="00BB3549">
        <w:rPr>
          <w:rFonts w:ascii="Times New Roman" w:hAnsi="Times New Roman" w:cs="Times New Roman"/>
        </w:rPr>
        <w:t>as</w:t>
      </w:r>
      <w:r w:rsidR="00683B4C" w:rsidRPr="00BB3549">
        <w:rPr>
          <w:rFonts w:ascii="Times New Roman" w:hAnsi="Times New Roman" w:cs="Times New Roman"/>
        </w:rPr>
        <w:t xml:space="preserve"> coded as 8; stage 4 was coded as 10. </w:t>
      </w:r>
      <w:r w:rsidR="0070645D" w:rsidRPr="00BB3549">
        <w:rPr>
          <w:rFonts w:ascii="Times New Roman" w:hAnsi="Times New Roman" w:cs="Times New Roman"/>
        </w:rPr>
        <w:t xml:space="preserve">Well differentiated OC was coded as grade 1, moderately differentiated OC was coded as grade 2, and poorly differentiated OC was code as grade 3. Meanwhile, according to </w:t>
      </w:r>
      <w:ins w:id="44" w:author="330C" w:date="2021-12-27T22:24:00Z">
        <w:r w:rsidR="008B6A7B">
          <w:rPr>
            <w:rFonts w:ascii="Times New Roman" w:hAnsi="Times New Roman" w:cs="Times New Roman"/>
          </w:rPr>
          <w:t>n</w:t>
        </w:r>
        <w:r w:rsidR="008B6A7B" w:rsidRPr="008B6A7B">
          <w:rPr>
            <w:rFonts w:ascii="Times New Roman" w:hAnsi="Times New Roman" w:cs="Times New Roman"/>
          </w:rPr>
          <w:t xml:space="preserve">ational </w:t>
        </w:r>
        <w:r w:rsidR="008B6A7B">
          <w:rPr>
            <w:rFonts w:ascii="Times New Roman" w:hAnsi="Times New Roman" w:cs="Times New Roman"/>
          </w:rPr>
          <w:t>c</w:t>
        </w:r>
        <w:r w:rsidR="008B6A7B" w:rsidRPr="008B6A7B">
          <w:rPr>
            <w:rFonts w:ascii="Times New Roman" w:hAnsi="Times New Roman" w:cs="Times New Roman"/>
          </w:rPr>
          <w:t xml:space="preserve">omprehensive </w:t>
        </w:r>
        <w:r w:rsidR="008B6A7B">
          <w:rPr>
            <w:rFonts w:ascii="Times New Roman" w:hAnsi="Times New Roman" w:cs="Times New Roman"/>
          </w:rPr>
          <w:t>c</w:t>
        </w:r>
        <w:r w:rsidR="008B6A7B" w:rsidRPr="008B6A7B">
          <w:rPr>
            <w:rFonts w:ascii="Times New Roman" w:hAnsi="Times New Roman" w:cs="Times New Roman"/>
          </w:rPr>
          <w:t xml:space="preserve">ancer </w:t>
        </w:r>
        <w:r w:rsidR="008B6A7B">
          <w:rPr>
            <w:rFonts w:ascii="Times New Roman" w:hAnsi="Times New Roman" w:cs="Times New Roman"/>
          </w:rPr>
          <w:t>n</w:t>
        </w:r>
        <w:r w:rsidR="008B6A7B" w:rsidRPr="008B6A7B">
          <w:rPr>
            <w:rFonts w:ascii="Times New Roman" w:hAnsi="Times New Roman" w:cs="Times New Roman"/>
          </w:rPr>
          <w:t xml:space="preserve">etwork </w:t>
        </w:r>
        <w:r w:rsidR="008B6A7B">
          <w:rPr>
            <w:rFonts w:ascii="Times New Roman" w:hAnsi="Times New Roman" w:cs="Times New Roman"/>
          </w:rPr>
          <w:t>(</w:t>
        </w:r>
      </w:ins>
      <w:r w:rsidR="0070645D" w:rsidRPr="00BB3549">
        <w:rPr>
          <w:rFonts w:ascii="Times New Roman" w:hAnsi="Times New Roman" w:cs="Times New Roman"/>
        </w:rPr>
        <w:t>NCCN</w:t>
      </w:r>
      <w:ins w:id="45" w:author="330C" w:date="2021-12-27T22:24:00Z">
        <w:r w:rsidR="008B6A7B">
          <w:rPr>
            <w:rFonts w:ascii="Times New Roman" w:hAnsi="Times New Roman" w:cs="Times New Roman"/>
          </w:rPr>
          <w:t>)</w:t>
        </w:r>
      </w:ins>
      <w:r w:rsidR="0070645D" w:rsidRPr="00BB3549">
        <w:rPr>
          <w:rFonts w:ascii="Times New Roman" w:hAnsi="Times New Roman" w:cs="Times New Roman"/>
        </w:rPr>
        <w:t xml:space="preserve"> guidance, stage 1 and 2 were equal to early stage, stage 3 and 4 were equal to late (advanced) stage, grade 1 and 2 were equal to low grade and grade 3 was equal to high grade.</w:t>
      </w:r>
      <w:r w:rsidR="003F3CCB" w:rsidRPr="00BB3549">
        <w:rPr>
          <w:rFonts w:ascii="Times New Roman" w:hAnsi="Times New Roman" w:cs="Times New Roman"/>
        </w:rPr>
        <w:t xml:space="preserve"> In the </w:t>
      </w:r>
      <w:proofErr w:type="spellStart"/>
      <w:r w:rsidR="003F3CCB" w:rsidRPr="00BB3549">
        <w:rPr>
          <w:rFonts w:ascii="Times New Roman" w:hAnsi="Times New Roman" w:cs="Times New Roman"/>
        </w:rPr>
        <w:t>Cox</w:t>
      </w:r>
      <w:ins w:id="46" w:author="330C" w:date="2021-12-27T22:25:00Z">
        <w:r w:rsidR="008B6A7B">
          <w:rPr>
            <w:rFonts w:ascii="Times New Roman" w:hAnsi="Times New Roman" w:cs="Times New Roman"/>
          </w:rPr>
          <w:t>PH</w:t>
        </w:r>
      </w:ins>
      <w:proofErr w:type="spellEnd"/>
      <w:r w:rsidR="001B021C" w:rsidRPr="00BB3549">
        <w:rPr>
          <w:rFonts w:ascii="Times New Roman" w:hAnsi="Times New Roman" w:cs="Times New Roman"/>
        </w:rPr>
        <w:t>, age, stage and grade were treated as continuous variable.</w:t>
      </w:r>
    </w:p>
    <w:p w:rsidR="00CA080D" w:rsidRPr="00BB3549" w:rsidRDefault="00CA080D" w:rsidP="005A0A51">
      <w:pPr>
        <w:rPr>
          <w:rFonts w:ascii="Times New Roman" w:hAnsi="Times New Roman" w:cs="Times New Roman"/>
        </w:rPr>
      </w:pPr>
      <w:r w:rsidRPr="00BB3549">
        <w:rPr>
          <w:rFonts w:ascii="Times New Roman" w:hAnsi="Times New Roman" w:cs="Times New Roman"/>
        </w:rPr>
        <w:t>To enhance the prognostic performance of IRGPI, we integrated independent prognostic variables (including age and IRGPI risk score) to construct a</w:t>
      </w:r>
      <w:r w:rsidR="00AF4FBA" w:rsidRPr="00BB3549">
        <w:rPr>
          <w:rFonts w:ascii="Times New Roman" w:hAnsi="Times New Roman" w:cs="Times New Roman"/>
        </w:rPr>
        <w:t>n</w:t>
      </w:r>
      <w:r w:rsidRPr="00BB3549">
        <w:rPr>
          <w:rFonts w:ascii="Times New Roman" w:hAnsi="Times New Roman" w:cs="Times New Roman"/>
        </w:rPr>
        <w:t xml:space="preserve"> immune-clinical prognostic index (ICPI)</w:t>
      </w:r>
      <w:r w:rsidR="005A0A51" w:rsidRPr="00BB3549">
        <w:rPr>
          <w:rFonts w:ascii="Times New Roman" w:hAnsi="Times New Roman" w:cs="Times New Roman"/>
        </w:rPr>
        <w:t xml:space="preserve"> by applying </w:t>
      </w:r>
      <w:proofErr w:type="spellStart"/>
      <w:r w:rsidR="005A0A51" w:rsidRPr="00BB3549">
        <w:rPr>
          <w:rFonts w:ascii="Times New Roman" w:hAnsi="Times New Roman" w:cs="Times New Roman"/>
        </w:rPr>
        <w:t>Cox</w:t>
      </w:r>
      <w:ins w:id="47" w:author="330C" w:date="2021-12-27T22:25:00Z">
        <w:r w:rsidR="008B6A7B">
          <w:rPr>
            <w:rFonts w:ascii="Times New Roman" w:hAnsi="Times New Roman" w:cs="Times New Roman"/>
          </w:rPr>
          <w:t>PH</w:t>
        </w:r>
      </w:ins>
      <w:proofErr w:type="spellEnd"/>
      <w:r w:rsidR="00B834FA" w:rsidRPr="00BB3549">
        <w:rPr>
          <w:rFonts w:ascii="Times New Roman" w:hAnsi="Times New Roman" w:cs="Times New Roman"/>
        </w:rPr>
        <w:t xml:space="preserve"> </w:t>
      </w:r>
      <w:r w:rsidR="005A0A51" w:rsidRPr="00BB3549">
        <w:rPr>
          <w:rFonts w:ascii="Times New Roman" w:hAnsi="Times New Roman" w:cs="Times New Roman"/>
        </w:rPr>
        <w:t>in the training set. Similarly, O</w:t>
      </w:r>
      <w:r w:rsidR="00AF4FBA" w:rsidRPr="00BB3549">
        <w:rPr>
          <w:rFonts w:ascii="Times New Roman" w:hAnsi="Times New Roman" w:cs="Times New Roman"/>
        </w:rPr>
        <w:t>C</w:t>
      </w:r>
      <w:r w:rsidR="005A0A51" w:rsidRPr="00BB3549">
        <w:rPr>
          <w:rFonts w:ascii="Times New Roman" w:hAnsi="Times New Roman" w:cs="Times New Roman"/>
        </w:rPr>
        <w:t xml:space="preserve"> samples were divided into high risk group and low risk group by ICPI using time-dependent ROC analysis. </w:t>
      </w:r>
      <w:r w:rsidR="00AC4D3F" w:rsidRPr="00BB3549">
        <w:rPr>
          <w:rFonts w:ascii="Times New Roman" w:hAnsi="Times New Roman" w:cs="Times New Roman"/>
        </w:rPr>
        <w:t>Concordance index (C-index)</w:t>
      </w:r>
      <w:r w:rsidR="00AF4FBA" w:rsidRPr="00BB3549">
        <w:rPr>
          <w:rFonts w:ascii="Times New Roman" w:hAnsi="Times New Roman" w:cs="Times New Roman"/>
        </w:rPr>
        <w:t xml:space="preserve"> </w:t>
      </w:r>
      <w:r w:rsidR="00AC4D3F" w:rsidRPr="00BB3549">
        <w:rPr>
          <w:rFonts w:ascii="Times New Roman" w:hAnsi="Times New Roman" w:cs="Times New Roman"/>
        </w:rPr>
        <w:t>calculated using the R/</w:t>
      </w:r>
      <w:proofErr w:type="spellStart"/>
      <w:r w:rsidR="00AC4D3F" w:rsidRPr="00BB3549">
        <w:rPr>
          <w:rFonts w:ascii="Times New Roman" w:hAnsi="Times New Roman" w:cs="Times New Roman"/>
        </w:rPr>
        <w:t>bioconductor</w:t>
      </w:r>
      <w:proofErr w:type="spellEnd"/>
      <w:r w:rsidR="00AC4D3F" w:rsidRPr="00BB3549">
        <w:rPr>
          <w:rFonts w:ascii="Times New Roman" w:hAnsi="Times New Roman" w:cs="Times New Roman"/>
        </w:rPr>
        <w:t xml:space="preserve"> package “</w:t>
      </w:r>
      <w:proofErr w:type="spellStart"/>
      <w:r w:rsidR="00AC4D3F" w:rsidRPr="00BB3549">
        <w:rPr>
          <w:rFonts w:ascii="Times New Roman" w:hAnsi="Times New Roman" w:cs="Times New Roman"/>
        </w:rPr>
        <w:t>survcomp</w:t>
      </w:r>
      <w:proofErr w:type="spellEnd"/>
      <w:r w:rsidR="00AC4D3F" w:rsidRPr="00BB3549">
        <w:rPr>
          <w:rFonts w:ascii="Times New Roman" w:hAnsi="Times New Roman" w:cs="Times New Roman"/>
        </w:rPr>
        <w:t>”</w:t>
      </w:r>
      <w:r w:rsidR="004C6762" w:rsidRPr="00BB3549">
        <w:rPr>
          <w:rFonts w:ascii="Times New Roman" w:hAnsi="Times New Roman" w:cs="Times New Roman"/>
        </w:rPr>
        <w:fldChar w:fldCharType="begin"/>
      </w:r>
      <w:r w:rsidR="00E04D44">
        <w:rPr>
          <w:rFonts w:ascii="Times New Roman" w:hAnsi="Times New Roman" w:cs="Times New Roman"/>
        </w:rPr>
        <w:instrText xml:space="preserve"> ADDIN EN.CITE &lt;EndNote&gt;&lt;Cite&gt;&lt;Author&gt;Schroder&lt;/Author&gt;&lt;Year&gt;2011&lt;/Year&gt;&lt;RecNum&gt;37&lt;/RecNum&gt;&lt;DisplayText&gt;[34]&lt;/DisplayText&gt;&lt;record&gt;&lt;rec-number&gt;37&lt;/rec-number&gt;&lt;foreign-keys&gt;&lt;key app="EN" db-id="5wttazvaqzasaeepeft5a9vvppsaez0p2ds9" timestamp="1525176125"&gt;37&lt;/key&gt;&lt;/foreign-keys&gt;&lt;ref-type name="Journal Article"&gt;17&lt;/ref-type&gt;&lt;contributors&gt;&lt;authors&gt;&lt;author&gt;Schroder, M. S.&lt;/author&gt;&lt;author&gt;Culhane, A. C.&lt;/author&gt;&lt;author&gt;Quackenbush, J.&lt;/author&gt;&lt;author&gt;Haibe-Kains, B.&lt;/author&gt;&lt;/authors&gt;&lt;/contributors&gt;&lt;auth-address&gt;Department of Biostatistics and Computational Biology, Dana-Farber Cancer Institute, Boston, MA 02215, USA. mschroed@jimmy.harvard.edu&lt;/auth-address&gt;&lt;titles&gt;&lt;title&gt;survcomp: an R/Bioconductor package for performance assessment and comparison of survival models&lt;/title&gt;&lt;secondary-title&gt;Bioinformatics&lt;/secondary-title&gt;&lt;/titles&gt;&lt;periodical&gt;&lt;full-title&gt;Bioinformatics&lt;/full-title&gt;&lt;/periodical&gt;&lt;pages&gt;3206-8&lt;/pages&gt;&lt;volume&gt;27&lt;/volume&gt;&lt;number&gt;22&lt;/number&gt;&lt;keywords&gt;&lt;keyword&gt;Breast Neoplasms/mortality&lt;/keyword&gt;&lt;keyword&gt;Female&lt;/keyword&gt;&lt;keyword&gt;Humans&lt;/keyword&gt;&lt;keyword&gt;Meta-Analysis as Topic&lt;/keyword&gt;&lt;keyword&gt;Models, Statistical&lt;/keyword&gt;&lt;keyword&gt;*Software&lt;/keyword&gt;&lt;keyword&gt;*Survival Analysis&lt;/keyword&gt;&lt;/keywords&gt;&lt;dates&gt;&lt;year&gt;2011&lt;/year&gt;&lt;pub-dates&gt;&lt;date&gt;Nov 15&lt;/date&gt;&lt;/pub-dates&gt;&lt;/dates&gt;&lt;isbn&gt;1367-4811 (Electronic)&amp;#xD;1367-4803 (Linking)&lt;/isbn&gt;&lt;accession-num&gt;21903630&lt;/accession-num&gt;&lt;urls&gt;&lt;related-urls&gt;&lt;url&gt;https://www.ncbi.nlm.nih.gov/pubmed/21903630&lt;/url&gt;&lt;/related-urls&gt;&lt;/urls&gt;&lt;custom2&gt;PMC3208391&lt;/custom2&gt;&lt;electronic-resource-num&gt;10.1093/bioinformatics/btr511&lt;/electronic-resource-num&gt;&lt;/record&gt;&lt;/Cite&gt;&lt;/EndNote&gt;</w:instrText>
      </w:r>
      <w:r w:rsidR="004C6762" w:rsidRPr="00BB3549">
        <w:rPr>
          <w:rFonts w:ascii="Times New Roman" w:hAnsi="Times New Roman" w:cs="Times New Roman"/>
        </w:rPr>
        <w:fldChar w:fldCharType="separate"/>
      </w:r>
      <w:r w:rsidR="00E04D44">
        <w:rPr>
          <w:rFonts w:ascii="Times New Roman" w:hAnsi="Times New Roman" w:cs="Times New Roman"/>
          <w:noProof/>
        </w:rPr>
        <w:t>[34]</w:t>
      </w:r>
      <w:r w:rsidR="004C6762" w:rsidRPr="00BB3549">
        <w:rPr>
          <w:rFonts w:ascii="Times New Roman" w:hAnsi="Times New Roman" w:cs="Times New Roman"/>
        </w:rPr>
        <w:fldChar w:fldCharType="end"/>
      </w:r>
      <w:r w:rsidR="00AC4D3F" w:rsidRPr="00BB3549">
        <w:rPr>
          <w:rFonts w:ascii="Times New Roman" w:hAnsi="Times New Roman" w:cs="Times New Roman"/>
        </w:rPr>
        <w:t xml:space="preserve"> was used to evaluate the prog</w:t>
      </w:r>
      <w:r w:rsidR="00F5525B" w:rsidRPr="00BB3549">
        <w:rPr>
          <w:rFonts w:ascii="Times New Roman" w:hAnsi="Times New Roman" w:cs="Times New Roman"/>
        </w:rPr>
        <w:t xml:space="preserve">nostic performance of IRGPI, </w:t>
      </w:r>
      <w:r w:rsidR="00AC4D3F" w:rsidRPr="00BB3549">
        <w:rPr>
          <w:rFonts w:ascii="Times New Roman" w:hAnsi="Times New Roman" w:cs="Times New Roman"/>
        </w:rPr>
        <w:t>ICPI</w:t>
      </w:r>
      <w:r w:rsidR="00F5525B" w:rsidRPr="00BB3549">
        <w:rPr>
          <w:rFonts w:ascii="Times New Roman" w:hAnsi="Times New Roman" w:cs="Times New Roman"/>
        </w:rPr>
        <w:t xml:space="preserve"> and other OC prognostic signature</w:t>
      </w:r>
      <w:r w:rsidR="00AF4FBA" w:rsidRPr="00BB3549">
        <w:rPr>
          <w:rFonts w:ascii="Times New Roman" w:hAnsi="Times New Roman" w:cs="Times New Roman"/>
        </w:rPr>
        <w:t>s</w:t>
      </w:r>
      <w:r w:rsidR="004C6762" w:rsidRPr="00BB3549">
        <w:rPr>
          <w:rFonts w:ascii="Times New Roman" w:hAnsi="Times New Roman" w:cs="Times New Roman"/>
        </w:rPr>
        <w:fldChar w:fldCharType="begin">
          <w:fldData xml:space="preserve">PEVuZE5vdGU+PENpdGU+PEF1dGhvcj5Jc2Frc3NvbjwvQXV0aG9yPjxZZWFyPjIwMTQ8L1llYXI+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</w:fldData>
        </w:fldChar>
      </w:r>
      <w:r w:rsidR="00E04D44">
        <w:rPr>
          <w:rFonts w:ascii="Times New Roman" w:hAnsi="Times New Roman" w:cs="Times New Roman"/>
        </w:rPr>
        <w:instrText xml:space="preserve"> ADDIN EN.CITE </w:instrText>
      </w:r>
      <w:r w:rsidR="00E04D44">
        <w:rPr>
          <w:rFonts w:ascii="Times New Roman" w:hAnsi="Times New Roman" w:cs="Times New Roman"/>
        </w:rPr>
        <w:fldChar w:fldCharType="begin">
          <w:fldData xml:space="preserve">PEVuZE5vdGU+PENpdGU+PEF1dGhvcj5Jc2Frc3NvbjwvQXV0aG9yPjxZZWFyPjIwMTQ8L1llYXI+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</w:fldData>
        </w:fldChar>
      </w:r>
      <w:r w:rsidR="00E04D44">
        <w:rPr>
          <w:rFonts w:ascii="Times New Roman" w:hAnsi="Times New Roman" w:cs="Times New Roman"/>
        </w:rPr>
        <w:instrText xml:space="preserve"> ADDIN EN.CITE.DATA </w:instrText>
      </w:r>
      <w:r w:rsidR="00E04D44">
        <w:rPr>
          <w:rFonts w:ascii="Times New Roman" w:hAnsi="Times New Roman" w:cs="Times New Roman"/>
        </w:rPr>
      </w:r>
      <w:r w:rsidR="00E04D44">
        <w:rPr>
          <w:rFonts w:ascii="Times New Roman" w:hAnsi="Times New Roman" w:cs="Times New Roman"/>
        </w:rPr>
        <w:fldChar w:fldCharType="end"/>
      </w:r>
      <w:r w:rsidR="004C6762" w:rsidRPr="00BB3549">
        <w:rPr>
          <w:rFonts w:ascii="Times New Roman" w:hAnsi="Times New Roman" w:cs="Times New Roman"/>
        </w:rPr>
      </w:r>
      <w:r w:rsidR="004C6762" w:rsidRPr="00BB3549">
        <w:rPr>
          <w:rFonts w:ascii="Times New Roman" w:hAnsi="Times New Roman" w:cs="Times New Roman"/>
        </w:rPr>
        <w:fldChar w:fldCharType="separate"/>
      </w:r>
      <w:r w:rsidR="00E04D44">
        <w:rPr>
          <w:rFonts w:ascii="Times New Roman" w:hAnsi="Times New Roman" w:cs="Times New Roman"/>
          <w:noProof/>
        </w:rPr>
        <w:t>[35; 36; 37]</w:t>
      </w:r>
      <w:r w:rsidR="004C6762" w:rsidRPr="00BB3549">
        <w:rPr>
          <w:rFonts w:ascii="Times New Roman" w:hAnsi="Times New Roman" w:cs="Times New Roman"/>
        </w:rPr>
        <w:fldChar w:fldCharType="end"/>
      </w:r>
      <w:r w:rsidR="00AC4D3F" w:rsidRPr="00BB3549">
        <w:rPr>
          <w:rFonts w:ascii="Times New Roman" w:hAnsi="Times New Roman" w:cs="Times New Roman"/>
        </w:rPr>
        <w:t>.</w:t>
      </w:r>
    </w:p>
    <w:p w:rsidR="002915BD" w:rsidRPr="00BB3549" w:rsidRDefault="00F5525B" w:rsidP="001B5023">
      <w:pPr>
        <w:rPr>
          <w:rFonts w:ascii="Times New Roman" w:hAnsi="Times New Roman" w:cs="Times New Roman"/>
        </w:rPr>
      </w:pPr>
      <w:r w:rsidRPr="00BB3549">
        <w:rPr>
          <w:rFonts w:ascii="Times New Roman" w:hAnsi="Times New Roman" w:cs="Times New Roman"/>
        </w:rPr>
        <w:t>On the basis of multivariable su</w:t>
      </w:r>
      <w:r w:rsidR="00AB3144" w:rsidRPr="00BB3549">
        <w:rPr>
          <w:rFonts w:ascii="Times New Roman" w:hAnsi="Times New Roman" w:cs="Times New Roman"/>
        </w:rPr>
        <w:t xml:space="preserve">rvival analysis, variables significantly correlated with the OS of OC patients were selected along with ICPI to construct a nomogram </w:t>
      </w:r>
      <w:r w:rsidR="00D71E27" w:rsidRPr="00BB3549">
        <w:rPr>
          <w:rFonts w:ascii="Times New Roman" w:hAnsi="Times New Roman" w:cs="Times New Roman"/>
        </w:rPr>
        <w:t xml:space="preserve">in the training set </w:t>
      </w:r>
      <w:r w:rsidR="00AB3144" w:rsidRPr="00BB3549">
        <w:rPr>
          <w:rFonts w:ascii="Times New Roman" w:hAnsi="Times New Roman" w:cs="Times New Roman"/>
        </w:rPr>
        <w:t>using the R package “</w:t>
      </w:r>
      <w:proofErr w:type="gramStart"/>
      <w:r w:rsidR="00AB3144" w:rsidRPr="00BB3549">
        <w:rPr>
          <w:rFonts w:ascii="Times New Roman" w:hAnsi="Times New Roman" w:cs="Times New Roman"/>
        </w:rPr>
        <w:t>rms”</w:t>
      </w:r>
      <w:r w:rsidR="00B9604D" w:rsidRPr="00BB3549">
        <w:rPr>
          <w:rFonts w:ascii="Times New Roman" w:hAnsi="Times New Roman" w:cs="Times New Roman"/>
        </w:rPr>
        <w:t>(</w:t>
      </w:r>
      <w:proofErr w:type="gramEnd"/>
      <w:r w:rsidR="00B9604D" w:rsidRPr="00BB3549">
        <w:rPr>
          <w:rFonts w:ascii="Times New Roman" w:hAnsi="Times New Roman" w:cs="Times New Roman"/>
        </w:rPr>
        <w:t xml:space="preserve"> https://cran.r-project.org/web/packages/rms/)</w:t>
      </w:r>
      <w:r w:rsidR="00AB3144" w:rsidRPr="00BB3549">
        <w:rPr>
          <w:rFonts w:ascii="Times New Roman" w:hAnsi="Times New Roman" w:cs="Times New Roman"/>
        </w:rPr>
        <w:t>.</w:t>
      </w:r>
      <w:r w:rsidR="00AF4FBA" w:rsidRPr="00BB3549">
        <w:rPr>
          <w:rFonts w:ascii="Times New Roman" w:hAnsi="Times New Roman" w:cs="Times New Roman"/>
        </w:rPr>
        <w:t xml:space="preserve"> The performance</w:t>
      </w:r>
      <w:r w:rsidR="00D71E27" w:rsidRPr="00BB3549">
        <w:rPr>
          <w:rFonts w:ascii="Times New Roman" w:hAnsi="Times New Roman" w:cs="Times New Roman"/>
        </w:rPr>
        <w:t xml:space="preserve"> of the nomogram was evaluated using C-index, and high</w:t>
      </w:r>
      <w:r w:rsidR="00755DDF" w:rsidRPr="00BB3549">
        <w:rPr>
          <w:rFonts w:ascii="Times New Roman" w:hAnsi="Times New Roman" w:cs="Times New Roman"/>
        </w:rPr>
        <w:t>er</w:t>
      </w:r>
      <w:r w:rsidR="00D71E27" w:rsidRPr="00BB3549">
        <w:rPr>
          <w:rFonts w:ascii="Times New Roman" w:hAnsi="Times New Roman" w:cs="Times New Roman"/>
        </w:rPr>
        <w:t xml:space="preserve"> </w:t>
      </w:r>
      <w:r w:rsidR="00755DDF" w:rsidRPr="00BB3549">
        <w:rPr>
          <w:rFonts w:ascii="Times New Roman" w:hAnsi="Times New Roman" w:cs="Times New Roman"/>
        </w:rPr>
        <w:t xml:space="preserve">C-index was associated with better model performance. Internal </w:t>
      </w:r>
      <w:r w:rsidR="00AF4FBA" w:rsidRPr="00BB3549">
        <w:rPr>
          <w:rFonts w:ascii="Times New Roman" w:hAnsi="Times New Roman" w:cs="Times New Roman"/>
        </w:rPr>
        <w:t xml:space="preserve">and external </w:t>
      </w:r>
      <w:r w:rsidR="00755DDF" w:rsidRPr="00BB3549">
        <w:rPr>
          <w:rFonts w:ascii="Times New Roman" w:hAnsi="Times New Roman" w:cs="Times New Roman"/>
        </w:rPr>
        <w:t>validation of the nomogram was performed using bootstrapping method (</w:t>
      </w:r>
      <w:r w:rsidR="004F54F6" w:rsidRPr="00BB3549">
        <w:rPr>
          <w:rFonts w:ascii="Times New Roman" w:hAnsi="Times New Roman" w:cs="Times New Roman"/>
        </w:rPr>
        <w:t xml:space="preserve">1,000 bootstrap resamples). External </w:t>
      </w:r>
      <w:r w:rsidR="00AF4FBA" w:rsidRPr="00BB3549">
        <w:rPr>
          <w:rFonts w:ascii="Times New Roman" w:hAnsi="Times New Roman" w:cs="Times New Roman"/>
        </w:rPr>
        <w:t xml:space="preserve">calibration analysis </w:t>
      </w:r>
      <w:r w:rsidR="004F54F6" w:rsidRPr="00BB3549">
        <w:rPr>
          <w:rFonts w:ascii="Times New Roman" w:hAnsi="Times New Roman" w:cs="Times New Roman"/>
        </w:rPr>
        <w:t>of the nomogram for 2</w:t>
      </w:r>
      <w:ins w:id="48" w:author="330C" w:date="2021-12-26T15:14:00Z">
        <w:r w:rsidR="00612E6C">
          <w:rPr>
            <w:rFonts w:ascii="Times New Roman" w:hAnsi="Times New Roman" w:cs="Times New Roman"/>
          </w:rPr>
          <w:t>-</w:t>
        </w:r>
      </w:ins>
      <w:r w:rsidR="004F54F6" w:rsidRPr="00BB3549">
        <w:rPr>
          <w:rFonts w:ascii="Times New Roman" w:hAnsi="Times New Roman" w:cs="Times New Roman"/>
        </w:rPr>
        <w:t xml:space="preserve"> and 4</w:t>
      </w:r>
      <w:ins w:id="49" w:author="330C" w:date="2021-12-26T15:14:00Z">
        <w:r w:rsidR="00612E6C">
          <w:rPr>
            <w:rFonts w:ascii="Times New Roman" w:hAnsi="Times New Roman" w:cs="Times New Roman"/>
          </w:rPr>
          <w:t>-</w:t>
        </w:r>
      </w:ins>
      <w:r w:rsidR="004F54F6" w:rsidRPr="00BB3549">
        <w:rPr>
          <w:rFonts w:ascii="Times New Roman" w:hAnsi="Times New Roman" w:cs="Times New Roman"/>
        </w:rPr>
        <w:t xml:space="preserve"> year OS was conducted in the test set with the use of 1000 bootstrap resamples.</w:t>
      </w:r>
      <w:r w:rsidR="001B5023" w:rsidRPr="00BB3549">
        <w:rPr>
          <w:rFonts w:ascii="Times New Roman" w:hAnsi="Times New Roman" w:cs="Times New Roman"/>
        </w:rPr>
        <w:t xml:space="preserve"> Decision curve analysis</w:t>
      </w:r>
      <w:r w:rsidR="00C35E56" w:rsidRPr="00BB3549">
        <w:rPr>
          <w:rFonts w:ascii="Times New Roman" w:hAnsi="Times New Roman" w:cs="Times New Roman"/>
        </w:rPr>
        <w:t xml:space="preserve"> (DCA)</w:t>
      </w:r>
      <w:r w:rsidR="003923B2" w:rsidRPr="00BB3549">
        <w:rPr>
          <w:rFonts w:ascii="Times New Roman" w:hAnsi="Times New Roman" w:cs="Times New Roman"/>
        </w:rPr>
        <w:t>,</w:t>
      </w:r>
      <w:r w:rsidR="002915BD" w:rsidRPr="00BB3549">
        <w:rPr>
          <w:rFonts w:ascii="Times New Roman" w:hAnsi="Times New Roman" w:cs="Times New Roman"/>
        </w:rPr>
        <w:t xml:space="preserve"> a method to estimate</w:t>
      </w:r>
      <w:r w:rsidR="003923B2" w:rsidRPr="00BB3549">
        <w:rPr>
          <w:rFonts w:ascii="Times New Roman" w:hAnsi="Times New Roman" w:cs="Times New Roman"/>
        </w:rPr>
        <w:t xml:space="preserve"> the clinical benefit of the nomogram in routine clinical practice, </w:t>
      </w:r>
      <w:r w:rsidR="001B5023" w:rsidRPr="00BB3549">
        <w:rPr>
          <w:rFonts w:ascii="Times New Roman" w:hAnsi="Times New Roman" w:cs="Times New Roman"/>
        </w:rPr>
        <w:t>was conducted</w:t>
      </w:r>
      <w:r w:rsidR="002915BD" w:rsidRPr="00BB3549">
        <w:rPr>
          <w:rFonts w:ascii="Times New Roman" w:hAnsi="Times New Roman" w:cs="Times New Roman"/>
        </w:rPr>
        <w:t xml:space="preserve"> in the test</w:t>
      </w:r>
      <w:ins w:id="50" w:author="330C" w:date="2021-12-26T15:15:00Z">
        <w:r w:rsidR="00612E6C">
          <w:rPr>
            <w:rFonts w:ascii="Times New Roman" w:hAnsi="Times New Roman" w:cs="Times New Roman"/>
          </w:rPr>
          <w:t xml:space="preserve"> set</w:t>
        </w:r>
      </w:ins>
      <w:r w:rsidR="002915BD" w:rsidRPr="00BB3549">
        <w:rPr>
          <w:rFonts w:ascii="Times New Roman" w:hAnsi="Times New Roman" w:cs="Times New Roman"/>
        </w:rPr>
        <w:t xml:space="preserve"> as introduced by Vickers AJ et al</w:t>
      </w:r>
      <w:r w:rsidR="004C6762" w:rsidRPr="00BB3549">
        <w:rPr>
          <w:rFonts w:ascii="Times New Roman" w:hAnsi="Times New Roman" w:cs="Times New Roman"/>
        </w:rPr>
        <w:fldChar w:fldCharType="begin"/>
      </w:r>
      <w:r w:rsidR="00E04D44">
        <w:rPr>
          <w:rFonts w:ascii="Times New Roman" w:hAnsi="Times New Roman" w:cs="Times New Roman"/>
        </w:rPr>
        <w:instrText xml:space="preserve"> ADDIN EN.CITE &lt;EndNote&gt;&lt;Cite&gt;&lt;Author&gt;Vickers&lt;/Author&gt;&lt;Year&gt;2006&lt;/Year&gt;&lt;RecNum&gt;38&lt;/RecNum&gt;&lt;DisplayText&gt;[38]&lt;/DisplayText&gt;&lt;record&gt;&lt;rec-number&gt;38&lt;/rec-number&gt;&lt;foreign-keys&gt;&lt;key app="EN" db-id="5wttazvaqzasaeepeft5a9vvppsaez0p2ds9" timestamp="1525176637"&gt;38&lt;/key&gt;&lt;/foreign-keys&gt;&lt;ref-type name="Journal Article"&gt;17&lt;/ref-type&gt;&lt;contributors&gt;&lt;authors&gt;&lt;author&gt;Vickers, A. J.&lt;/author&gt;&lt;author&gt;Elkin, E. B.&lt;/author&gt;&lt;/authors&gt;&lt;/contributors&gt;&lt;auth-address&gt;Department of Epidemiology and Biostatistics, Memorial Sloan-Kettering Cancer Center, New York, USA. vickersa@mskcc.org&lt;/auth-address&gt;&lt;titles&gt;&lt;title&gt;Decision curve analysis: a novel method for evaluating prediction models&lt;/title&gt;&lt;secondary-title&gt;Med Decis Making&lt;/secondary-title&gt;&lt;/titles&gt;&lt;periodical&gt;&lt;full-title&gt;Med Decis Making&lt;/full-title&gt;&lt;/periodical&gt;&lt;pages&gt;565-74&lt;/pages&gt;&lt;volume&gt;26&lt;/volume&gt;&lt;number&gt;6&lt;/number&gt;&lt;keywords&gt;&lt;keyword&gt;*Decision Support Techniques&lt;/keyword&gt;&lt;keyword&gt;Humans&lt;/keyword&gt;&lt;keyword&gt;Male&lt;/keyword&gt;&lt;keyword&gt;Neoplasm Invasiveness&lt;/keyword&gt;&lt;keyword&gt;Neoplasm Recurrence, Local/pathology&lt;/keyword&gt;&lt;keyword&gt;Outcome Assessment (Health Care)&lt;/keyword&gt;&lt;keyword&gt;Probability&lt;/keyword&gt;&lt;keyword&gt;Prognosis&lt;/keyword&gt;&lt;keyword&gt;Prostatic Neoplasms/pathology/surgery&lt;/keyword&gt;&lt;keyword&gt;Risk Assessment&lt;/keyword&gt;&lt;keyword&gt;Seminal Vesicles/pathology/surgery&lt;/keyword&gt;&lt;/keywords&gt;&lt;dates&gt;&lt;year&gt;2006&lt;/year&gt;&lt;pub-dates&gt;&lt;date&gt;Nov-Dec&lt;/date&gt;&lt;/pub-dates&gt;&lt;/dates&gt;&lt;isbn&gt;0272-989X (Print)&amp;#xD;0272-989X (Linking)&lt;/isbn&gt;&lt;accession-num&gt;17099194&lt;/accession-num&gt;&lt;urls&gt;&lt;related-urls&gt;&lt;url&gt;https://www.ncbi.nlm.nih.gov/pubmed/17099194&lt;/url&gt;&lt;/related-urls&gt;&lt;/urls&gt;&lt;custom2&gt;PMC2577036&lt;/custom2&gt;&lt;electronic-resource-num&gt;10.1177/0272989X06295361&lt;/electronic-resource-num&gt;&lt;/record&gt;&lt;/Cite&gt;&lt;/EndNote&gt;</w:instrText>
      </w:r>
      <w:r w:rsidR="004C6762" w:rsidRPr="00BB3549">
        <w:rPr>
          <w:rFonts w:ascii="Times New Roman" w:hAnsi="Times New Roman" w:cs="Times New Roman"/>
        </w:rPr>
        <w:fldChar w:fldCharType="separate"/>
      </w:r>
      <w:r w:rsidR="00E04D44">
        <w:rPr>
          <w:rFonts w:ascii="Times New Roman" w:hAnsi="Times New Roman" w:cs="Times New Roman"/>
          <w:noProof/>
        </w:rPr>
        <w:t>[38]</w:t>
      </w:r>
      <w:r w:rsidR="004C6762" w:rsidRPr="00BB3549">
        <w:rPr>
          <w:rFonts w:ascii="Times New Roman" w:hAnsi="Times New Roman" w:cs="Times New Roman"/>
        </w:rPr>
        <w:fldChar w:fldCharType="end"/>
      </w:r>
      <w:r w:rsidR="002915BD" w:rsidRPr="00BB3549">
        <w:rPr>
          <w:rFonts w:ascii="Times New Roman" w:hAnsi="Times New Roman" w:cs="Times New Roman"/>
        </w:rPr>
        <w:t xml:space="preserve">. </w:t>
      </w:r>
      <w:r w:rsidR="00657620" w:rsidRPr="00BB3549">
        <w:rPr>
          <w:rFonts w:ascii="Times New Roman" w:hAnsi="Times New Roman" w:cs="Times New Roman"/>
        </w:rPr>
        <w:t xml:space="preserve"> </w:t>
      </w:r>
      <w:r w:rsidR="00657620" w:rsidRPr="00BB3549">
        <w:rPr>
          <w:rFonts w:ascii="Times New Roman" w:hAnsi="Times New Roman" w:cs="Times New Roman"/>
        </w:rPr>
        <w:lastRenderedPageBreak/>
        <w:t>Differences at P&lt;0.05 were considered to be statistically significant. All the statistical analyses were conducted using R software (version 3.4.4).</w:t>
      </w:r>
    </w:p>
    <w:p w:rsidR="002915BD" w:rsidRPr="00BB3549" w:rsidRDefault="002915BD" w:rsidP="001B5023">
      <w:pPr>
        <w:rPr>
          <w:rFonts w:ascii="Times New Roman" w:hAnsi="Times New Roman" w:cs="Times New Roman"/>
          <w:b/>
        </w:rPr>
      </w:pPr>
      <w:r w:rsidRPr="00BB3549">
        <w:rPr>
          <w:rFonts w:ascii="Times New Roman" w:hAnsi="Times New Roman" w:cs="Times New Roman"/>
          <w:b/>
        </w:rPr>
        <w:t>Results</w:t>
      </w:r>
    </w:p>
    <w:p w:rsidR="00416138" w:rsidRPr="00BB3549" w:rsidRDefault="00417150" w:rsidP="001B5023">
      <w:pPr>
        <w:rPr>
          <w:rFonts w:ascii="Times New Roman" w:hAnsi="Times New Roman" w:cs="Times New Roman"/>
          <w:b/>
        </w:rPr>
      </w:pPr>
      <w:r w:rsidRPr="00BB3549">
        <w:rPr>
          <w:rFonts w:ascii="Times New Roman" w:hAnsi="Times New Roman" w:cs="Times New Roman"/>
          <w:b/>
        </w:rPr>
        <w:t>Determination of i</w:t>
      </w:r>
      <w:r w:rsidR="00416138" w:rsidRPr="00BB3549">
        <w:rPr>
          <w:rFonts w:ascii="Times New Roman" w:hAnsi="Times New Roman" w:cs="Times New Roman"/>
          <w:b/>
        </w:rPr>
        <w:t xml:space="preserve">mmune related gene </w:t>
      </w:r>
      <w:ins w:id="51" w:author="330C" w:date="2021-12-27T22:26:00Z">
        <w:r w:rsidR="00EE2592">
          <w:rPr>
            <w:rFonts w:ascii="Times New Roman" w:hAnsi="Times New Roman" w:cs="Times New Roman"/>
            <w:b/>
          </w:rPr>
          <w:t xml:space="preserve">pair </w:t>
        </w:r>
      </w:ins>
      <w:r w:rsidR="00416138" w:rsidRPr="00BB3549">
        <w:rPr>
          <w:rFonts w:ascii="Times New Roman" w:hAnsi="Times New Roman" w:cs="Times New Roman"/>
          <w:b/>
        </w:rPr>
        <w:t>index (IRGPI)</w:t>
      </w:r>
    </w:p>
    <w:p w:rsidR="00417150" w:rsidRPr="00BB3549" w:rsidRDefault="00417150" w:rsidP="001B5023">
      <w:pPr>
        <w:rPr>
          <w:rFonts w:ascii="Times New Roman" w:hAnsi="Times New Roman" w:cs="Times New Roman"/>
        </w:rPr>
      </w:pPr>
      <w:r w:rsidRPr="00BB3549">
        <w:rPr>
          <w:rFonts w:ascii="Times New Roman" w:hAnsi="Times New Roman" w:cs="Times New Roman"/>
        </w:rPr>
        <w:t xml:space="preserve">A total </w:t>
      </w:r>
      <w:r w:rsidR="00A7284C" w:rsidRPr="00BB3549">
        <w:rPr>
          <w:rFonts w:ascii="Times New Roman" w:hAnsi="Times New Roman" w:cs="Times New Roman"/>
        </w:rPr>
        <w:t>number of 2</w:t>
      </w:r>
      <w:r w:rsidR="0083566F" w:rsidRPr="00BB3549">
        <w:rPr>
          <w:rFonts w:ascii="Times New Roman" w:hAnsi="Times New Roman" w:cs="Times New Roman"/>
        </w:rPr>
        <w:t>,</w:t>
      </w:r>
      <w:r w:rsidR="00A7284C" w:rsidRPr="00BB3549">
        <w:rPr>
          <w:rFonts w:ascii="Times New Roman" w:hAnsi="Times New Roman" w:cs="Times New Roman"/>
        </w:rPr>
        <w:t>777 OC patients</w:t>
      </w:r>
      <w:r w:rsidR="00214859" w:rsidRPr="00BB3549">
        <w:rPr>
          <w:rFonts w:ascii="Times New Roman" w:hAnsi="Times New Roman" w:cs="Times New Roman"/>
        </w:rPr>
        <w:t xml:space="preserve"> were included in our study, </w:t>
      </w:r>
      <w:r w:rsidR="00A7284C" w:rsidRPr="00BB3549">
        <w:rPr>
          <w:rFonts w:ascii="Times New Roman" w:hAnsi="Times New Roman" w:cs="Times New Roman"/>
        </w:rPr>
        <w:t>including 1</w:t>
      </w:r>
      <w:r w:rsidR="0083566F" w:rsidRPr="00BB3549">
        <w:rPr>
          <w:rFonts w:ascii="Times New Roman" w:hAnsi="Times New Roman" w:cs="Times New Roman"/>
        </w:rPr>
        <w:t>,</w:t>
      </w:r>
      <w:r w:rsidR="00A7284C" w:rsidRPr="00BB3549">
        <w:rPr>
          <w:rFonts w:ascii="Times New Roman" w:hAnsi="Times New Roman" w:cs="Times New Roman"/>
        </w:rPr>
        <w:t>389 subjects in the training set and 1</w:t>
      </w:r>
      <w:r w:rsidR="0083566F" w:rsidRPr="00BB3549">
        <w:rPr>
          <w:rFonts w:ascii="Times New Roman" w:hAnsi="Times New Roman" w:cs="Times New Roman"/>
        </w:rPr>
        <w:t>,</w:t>
      </w:r>
      <w:r w:rsidR="00A7284C" w:rsidRPr="00BB3549">
        <w:rPr>
          <w:rFonts w:ascii="Times New Roman" w:hAnsi="Times New Roman" w:cs="Times New Roman"/>
        </w:rPr>
        <w:t xml:space="preserve">388 subjects in the test set. </w:t>
      </w:r>
      <w:r w:rsidR="0083566F" w:rsidRPr="00BB3549">
        <w:rPr>
          <w:rFonts w:ascii="Times New Roman" w:hAnsi="Times New Roman" w:cs="Times New Roman"/>
        </w:rPr>
        <w:t xml:space="preserve">In the training set and test set, 980 patients were less than or equal to 60 years old, and 801 patients were older than 60 years old. A total of number of </w:t>
      </w:r>
      <w:r w:rsidR="006E7E32" w:rsidRPr="00BB3549">
        <w:rPr>
          <w:rFonts w:ascii="Times New Roman" w:hAnsi="Times New Roman" w:cs="Times New Roman"/>
        </w:rPr>
        <w:t xml:space="preserve">304 </w:t>
      </w:r>
      <w:r w:rsidR="0083566F" w:rsidRPr="00BB3549">
        <w:rPr>
          <w:rFonts w:ascii="Times New Roman" w:hAnsi="Times New Roman" w:cs="Times New Roman"/>
        </w:rPr>
        <w:t>early stage OC</w:t>
      </w:r>
      <w:r w:rsidR="006E7E32" w:rsidRPr="00BB3549">
        <w:rPr>
          <w:rFonts w:ascii="Times New Roman" w:hAnsi="Times New Roman" w:cs="Times New Roman"/>
        </w:rPr>
        <w:t>s</w:t>
      </w:r>
      <w:r w:rsidR="0083566F" w:rsidRPr="00BB3549">
        <w:rPr>
          <w:rFonts w:ascii="Times New Roman" w:hAnsi="Times New Roman" w:cs="Times New Roman"/>
        </w:rPr>
        <w:t xml:space="preserve"> and 2,414 advanced </w:t>
      </w:r>
      <w:ins w:id="52" w:author="330C" w:date="2021-12-26T15:17:00Z">
        <w:r w:rsidR="00612E6C" w:rsidRPr="006442C4">
          <w:rPr>
            <w:rFonts w:ascii="Times New Roman" w:hAnsi="Times New Roman" w:cs="Times New Roman"/>
            <w:color w:val="FF0000"/>
          </w:rPr>
          <w:t>stage</w:t>
        </w:r>
        <w:r w:rsidR="00612E6C">
          <w:rPr>
            <w:rFonts w:ascii="Times New Roman" w:hAnsi="Times New Roman" w:cs="Times New Roman"/>
          </w:rPr>
          <w:t xml:space="preserve"> </w:t>
        </w:r>
      </w:ins>
      <w:r w:rsidR="0083566F" w:rsidRPr="00BB3549">
        <w:rPr>
          <w:rFonts w:ascii="Times New Roman" w:hAnsi="Times New Roman" w:cs="Times New Roman"/>
        </w:rPr>
        <w:t>OC</w:t>
      </w:r>
      <w:r w:rsidR="006E7E32" w:rsidRPr="00BB3549">
        <w:rPr>
          <w:rFonts w:ascii="Times New Roman" w:hAnsi="Times New Roman" w:cs="Times New Roman"/>
        </w:rPr>
        <w:t>s</w:t>
      </w:r>
      <w:r w:rsidR="0083566F" w:rsidRPr="00BB3549">
        <w:rPr>
          <w:rFonts w:ascii="Times New Roman" w:hAnsi="Times New Roman" w:cs="Times New Roman"/>
        </w:rPr>
        <w:t>. For the disease grade, 685 patients were low grade OC and 1</w:t>
      </w:r>
      <w:r w:rsidR="00C107E3" w:rsidRPr="00BB3549">
        <w:rPr>
          <w:rFonts w:ascii="Times New Roman" w:hAnsi="Times New Roman" w:cs="Times New Roman"/>
        </w:rPr>
        <w:t>,</w:t>
      </w:r>
      <w:r w:rsidR="0083566F" w:rsidRPr="00BB3549">
        <w:rPr>
          <w:rFonts w:ascii="Times New Roman" w:hAnsi="Times New Roman" w:cs="Times New Roman"/>
        </w:rPr>
        <w:t>727 patients were high grade OC.</w:t>
      </w:r>
      <w:r w:rsidR="00C107E3" w:rsidRPr="00BB3549">
        <w:rPr>
          <w:rFonts w:ascii="Times New Roman" w:hAnsi="Times New Roman" w:cs="Times New Roman"/>
        </w:rPr>
        <w:t xml:space="preserve"> The baseline characteristics of the OC patients in training set and test set w</w:t>
      </w:r>
      <w:r w:rsidR="00AF4FBA" w:rsidRPr="00BB3549">
        <w:rPr>
          <w:rFonts w:ascii="Times New Roman" w:hAnsi="Times New Roman" w:cs="Times New Roman"/>
        </w:rPr>
        <w:t>ere not significantly different</w:t>
      </w:r>
      <w:r w:rsidR="00C107E3" w:rsidRPr="00BB3549">
        <w:rPr>
          <w:rFonts w:ascii="Times New Roman" w:hAnsi="Times New Roman" w:cs="Times New Roman"/>
        </w:rPr>
        <w:t xml:space="preserve"> (supplementary table 2). </w:t>
      </w:r>
      <w:r w:rsidR="009279E4" w:rsidRPr="00BB3549">
        <w:rPr>
          <w:rFonts w:ascii="Times New Roman" w:hAnsi="Times New Roman" w:cs="Times New Roman"/>
        </w:rPr>
        <w:t>A total of 1</w:t>
      </w:r>
      <w:r w:rsidR="00612665" w:rsidRPr="00BB3549">
        <w:rPr>
          <w:rFonts w:ascii="Times New Roman" w:hAnsi="Times New Roman" w:cs="Times New Roman"/>
        </w:rPr>
        <w:t>,</w:t>
      </w:r>
      <w:r w:rsidR="009279E4" w:rsidRPr="00BB3549">
        <w:rPr>
          <w:rFonts w:ascii="Times New Roman" w:hAnsi="Times New Roman" w:cs="Times New Roman"/>
        </w:rPr>
        <w:t xml:space="preserve">811 IRGs were obtained from the </w:t>
      </w:r>
      <w:proofErr w:type="spellStart"/>
      <w:r w:rsidR="009279E4" w:rsidRPr="00BB3549">
        <w:rPr>
          <w:rFonts w:ascii="Times New Roman" w:hAnsi="Times New Roman" w:cs="Times New Roman"/>
        </w:rPr>
        <w:t>ImmPort</w:t>
      </w:r>
      <w:proofErr w:type="spellEnd"/>
      <w:r w:rsidR="009279E4" w:rsidRPr="00BB3549">
        <w:rPr>
          <w:rFonts w:ascii="Times New Roman" w:hAnsi="Times New Roman" w:cs="Times New Roman"/>
        </w:rPr>
        <w:t xml:space="preserve">, </w:t>
      </w:r>
      <w:r w:rsidR="00612665" w:rsidRPr="00BB3549">
        <w:rPr>
          <w:rFonts w:ascii="Times New Roman" w:hAnsi="Times New Roman" w:cs="Times New Roman"/>
        </w:rPr>
        <w:t>and 458 IRGs could be detected across all the platforms of the 21 OC microarrays</w:t>
      </w:r>
      <w:r w:rsidR="006E7E32" w:rsidRPr="00BB3549">
        <w:rPr>
          <w:rFonts w:ascii="Times New Roman" w:hAnsi="Times New Roman" w:cs="Times New Roman"/>
        </w:rPr>
        <w:t>, and then 104,653 IRGPs were generated</w:t>
      </w:r>
      <w:r w:rsidR="00612665" w:rsidRPr="00BB3549">
        <w:rPr>
          <w:rFonts w:ascii="Times New Roman" w:hAnsi="Times New Roman" w:cs="Times New Roman"/>
        </w:rPr>
        <w:t>.</w:t>
      </w:r>
      <w:r w:rsidR="009279E4" w:rsidRPr="00BB3549">
        <w:rPr>
          <w:rFonts w:ascii="Times New Roman" w:hAnsi="Times New Roman" w:cs="Times New Roman"/>
        </w:rPr>
        <w:t xml:space="preserve"> </w:t>
      </w:r>
      <w:r w:rsidR="00193270" w:rsidRPr="00BB3549">
        <w:rPr>
          <w:rFonts w:ascii="Times New Roman" w:hAnsi="Times New Roman" w:cs="Times New Roman"/>
        </w:rPr>
        <w:t xml:space="preserve">After log-rank based survival analysis, 38 IRGPs were found to be significantly correlated with OS of OC patients. Finally, 23 IRGPs including 34 IRGs were </w:t>
      </w:r>
      <w:r w:rsidR="003D778E" w:rsidRPr="00BB3549">
        <w:rPr>
          <w:rFonts w:ascii="Times New Roman" w:hAnsi="Times New Roman" w:cs="Times New Roman"/>
        </w:rPr>
        <w:t xml:space="preserve">selected to construct the IRGPI based on the results of LASSO penalized </w:t>
      </w:r>
      <w:proofErr w:type="spellStart"/>
      <w:r w:rsidR="003D778E" w:rsidRPr="00BB3549">
        <w:rPr>
          <w:rFonts w:ascii="Times New Roman" w:hAnsi="Times New Roman" w:cs="Times New Roman"/>
        </w:rPr>
        <w:t>Cox</w:t>
      </w:r>
      <w:ins w:id="53" w:author="330C" w:date="2021-12-27T22:26:00Z">
        <w:r w:rsidR="008B6A7B">
          <w:rPr>
            <w:rFonts w:ascii="Times New Roman" w:hAnsi="Times New Roman" w:cs="Times New Roman"/>
          </w:rPr>
          <w:t>PH</w:t>
        </w:r>
      </w:ins>
      <w:proofErr w:type="spellEnd"/>
      <w:r w:rsidR="003D778E" w:rsidRPr="00BB3549">
        <w:rPr>
          <w:rFonts w:ascii="Times New Roman" w:hAnsi="Times New Roman" w:cs="Times New Roman"/>
        </w:rPr>
        <w:t xml:space="preserve"> (supplementary table 3).</w:t>
      </w:r>
      <w:r w:rsidR="006A28B7" w:rsidRPr="00BB3549">
        <w:rPr>
          <w:rFonts w:ascii="Times New Roman" w:hAnsi="Times New Roman" w:cs="Times New Roman"/>
        </w:rPr>
        <w:t xml:space="preserve"> According to the results of time-dependent </w:t>
      </w:r>
      <w:ins w:id="54" w:author="330C" w:date="2021-12-27T15:54:00Z">
        <w:r w:rsidR="0060783B">
          <w:rPr>
            <w:rFonts w:ascii="Times New Roman" w:hAnsi="Times New Roman" w:cs="Times New Roman"/>
          </w:rPr>
          <w:t xml:space="preserve">ROC </w:t>
        </w:r>
      </w:ins>
      <w:r w:rsidR="006A28B7" w:rsidRPr="00BB3549">
        <w:rPr>
          <w:rFonts w:ascii="Times New Roman" w:hAnsi="Times New Roman" w:cs="Times New Roman"/>
        </w:rPr>
        <w:t>analysis, the OC patients were categorized into high risk group and low risk group with the optimal cutoff of IRGPI equaled to 1.106 (supplementary figure 1).</w:t>
      </w:r>
    </w:p>
    <w:p w:rsidR="006A28B7" w:rsidRPr="00BB3549" w:rsidRDefault="006A28B7" w:rsidP="001B5023">
      <w:pPr>
        <w:rPr>
          <w:rFonts w:ascii="Times New Roman" w:hAnsi="Times New Roman" w:cs="Times New Roman"/>
          <w:b/>
        </w:rPr>
      </w:pPr>
      <w:r w:rsidRPr="00BB3549">
        <w:rPr>
          <w:rFonts w:ascii="Times New Roman" w:hAnsi="Times New Roman" w:cs="Times New Roman"/>
          <w:b/>
        </w:rPr>
        <w:t xml:space="preserve">Prognostic role IRGPI in OC </w:t>
      </w:r>
    </w:p>
    <w:p w:rsidR="00B546F6" w:rsidRPr="00BB3549" w:rsidRDefault="008673A0" w:rsidP="001B5023">
      <w:pPr>
        <w:rPr>
          <w:rFonts w:ascii="Times New Roman" w:hAnsi="Times New Roman" w:cs="Times New Roman"/>
        </w:rPr>
      </w:pPr>
      <w:r w:rsidRPr="00BB3549">
        <w:rPr>
          <w:rFonts w:ascii="Times New Roman" w:hAnsi="Times New Roman" w:cs="Times New Roman"/>
        </w:rPr>
        <w:t xml:space="preserve">As shown in figure 1, the OS of patients in </w:t>
      </w:r>
      <w:ins w:id="55" w:author="330C" w:date="2021-12-26T15:23:00Z">
        <w:r w:rsidR="00CC5DD0" w:rsidRPr="006442C4">
          <w:rPr>
            <w:rFonts w:ascii="Times New Roman" w:hAnsi="Times New Roman" w:cs="Times New Roman"/>
            <w:color w:val="FF0000"/>
          </w:rPr>
          <w:t>the</w:t>
        </w:r>
        <w:r w:rsidR="00CC5DD0">
          <w:rPr>
            <w:rFonts w:ascii="Times New Roman" w:hAnsi="Times New Roman" w:cs="Times New Roman"/>
          </w:rPr>
          <w:t xml:space="preserve"> </w:t>
        </w:r>
      </w:ins>
      <w:r w:rsidRPr="00BB3549">
        <w:rPr>
          <w:rFonts w:ascii="Times New Roman" w:hAnsi="Times New Roman" w:cs="Times New Roman"/>
        </w:rPr>
        <w:t>IRGPI low risk group w</w:t>
      </w:r>
      <w:r w:rsidR="00AF4FBA" w:rsidRPr="00BB3549">
        <w:rPr>
          <w:rFonts w:ascii="Times New Roman" w:hAnsi="Times New Roman" w:cs="Times New Roman"/>
        </w:rPr>
        <w:t>as</w:t>
      </w:r>
      <w:r w:rsidRPr="00BB3549">
        <w:rPr>
          <w:rFonts w:ascii="Times New Roman" w:hAnsi="Times New Roman" w:cs="Times New Roman"/>
        </w:rPr>
        <w:t xml:space="preserve"> significantly better than that in </w:t>
      </w:r>
      <w:ins w:id="56" w:author="330C" w:date="2021-12-26T15:23:00Z">
        <w:r w:rsidR="00CC5DD0" w:rsidRPr="006442C4">
          <w:rPr>
            <w:rFonts w:ascii="Times New Roman" w:hAnsi="Times New Roman" w:cs="Times New Roman"/>
            <w:color w:val="FF0000"/>
          </w:rPr>
          <w:t>the</w:t>
        </w:r>
        <w:r w:rsidR="00CC5DD0">
          <w:rPr>
            <w:rFonts w:ascii="Times New Roman" w:hAnsi="Times New Roman" w:cs="Times New Roman"/>
          </w:rPr>
          <w:t xml:space="preserve"> </w:t>
        </w:r>
      </w:ins>
      <w:r w:rsidRPr="00BB3549">
        <w:rPr>
          <w:rFonts w:ascii="Times New Roman" w:hAnsi="Times New Roman" w:cs="Times New Roman"/>
        </w:rPr>
        <w:t xml:space="preserve">IRGPI high </w:t>
      </w:r>
      <w:ins w:id="57" w:author="330C" w:date="2021-12-26T15:20:00Z">
        <w:r w:rsidR="00CC5DD0" w:rsidRPr="006442C4">
          <w:rPr>
            <w:rFonts w:ascii="Times New Roman" w:hAnsi="Times New Roman" w:cs="Times New Roman"/>
            <w:color w:val="FF0000"/>
          </w:rPr>
          <w:t>risk</w:t>
        </w:r>
      </w:ins>
      <w:r w:rsidRPr="006442C4">
        <w:rPr>
          <w:rFonts w:ascii="Times New Roman" w:hAnsi="Times New Roman" w:cs="Times New Roman"/>
          <w:color w:val="FF0000"/>
        </w:rPr>
        <w:t xml:space="preserve"> </w:t>
      </w:r>
      <w:r w:rsidRPr="00BB3549">
        <w:rPr>
          <w:rFonts w:ascii="Times New Roman" w:hAnsi="Times New Roman" w:cs="Times New Roman"/>
        </w:rPr>
        <w:t>group in the training set (HR=0.482, 95% CI: 0.4112-0.565</w:t>
      </w:r>
      <w:r w:rsidR="000323F2" w:rsidRPr="00BB3549">
        <w:rPr>
          <w:rFonts w:ascii="Times New Roman" w:hAnsi="Times New Roman" w:cs="Times New Roman"/>
        </w:rPr>
        <w:t>, P&lt;0.0001</w:t>
      </w:r>
      <w:r w:rsidRPr="00BB3549">
        <w:rPr>
          <w:rFonts w:ascii="Times New Roman" w:hAnsi="Times New Roman" w:cs="Times New Roman"/>
        </w:rPr>
        <w:t>) and test set</w:t>
      </w:r>
      <w:r w:rsidR="000323F2" w:rsidRPr="00BB3549">
        <w:rPr>
          <w:rFonts w:ascii="Times New Roman" w:hAnsi="Times New Roman" w:cs="Times New Roman"/>
        </w:rPr>
        <w:t xml:space="preserve"> (HR=0.6699, 95% CI: 0.5798-0.7739)</w:t>
      </w:r>
      <w:r w:rsidRPr="00BB3549">
        <w:rPr>
          <w:rFonts w:ascii="Times New Roman" w:hAnsi="Times New Roman" w:cs="Times New Roman"/>
        </w:rPr>
        <w:t xml:space="preserve">. </w:t>
      </w:r>
      <w:r w:rsidR="000323F2" w:rsidRPr="00BB3549">
        <w:rPr>
          <w:rFonts w:ascii="Times New Roman" w:hAnsi="Times New Roman" w:cs="Times New Roman"/>
        </w:rPr>
        <w:t xml:space="preserve">Moreover, </w:t>
      </w:r>
      <w:r w:rsidR="001B021C" w:rsidRPr="00BB3549">
        <w:rPr>
          <w:rFonts w:ascii="Times New Roman" w:hAnsi="Times New Roman" w:cs="Times New Roman"/>
        </w:rPr>
        <w:t xml:space="preserve">univariate </w:t>
      </w:r>
      <w:r w:rsidR="005D7E31" w:rsidRPr="00BB3549">
        <w:rPr>
          <w:rFonts w:ascii="Times New Roman" w:hAnsi="Times New Roman" w:cs="Times New Roman"/>
        </w:rPr>
        <w:t xml:space="preserve">and multivariable analysis further confirmed that OS of </w:t>
      </w:r>
      <w:ins w:id="58" w:author="330C" w:date="2021-12-26T15:23:00Z">
        <w:r w:rsidR="00CC5DD0" w:rsidRPr="006442C4">
          <w:rPr>
            <w:rFonts w:ascii="Times New Roman" w:hAnsi="Times New Roman" w:cs="Times New Roman"/>
            <w:color w:val="FF0000"/>
          </w:rPr>
          <w:t>the</w:t>
        </w:r>
        <w:r w:rsidR="00CC5DD0">
          <w:rPr>
            <w:rFonts w:ascii="Times New Roman" w:hAnsi="Times New Roman" w:cs="Times New Roman"/>
          </w:rPr>
          <w:t xml:space="preserve"> </w:t>
        </w:r>
      </w:ins>
      <w:r w:rsidR="005D7E31" w:rsidRPr="00BB3549">
        <w:rPr>
          <w:rFonts w:ascii="Times New Roman" w:hAnsi="Times New Roman" w:cs="Times New Roman"/>
        </w:rPr>
        <w:t xml:space="preserve">IRGPI low risk group was significantly better than that of </w:t>
      </w:r>
      <w:ins w:id="59" w:author="330C" w:date="2021-12-26T15:24:00Z">
        <w:r w:rsidR="00CC5DD0">
          <w:rPr>
            <w:rFonts w:ascii="Times New Roman" w:hAnsi="Times New Roman" w:cs="Times New Roman"/>
          </w:rPr>
          <w:t xml:space="preserve">the </w:t>
        </w:r>
      </w:ins>
      <w:r w:rsidR="005D7E31" w:rsidRPr="00BB3549">
        <w:rPr>
          <w:rFonts w:ascii="Times New Roman" w:hAnsi="Times New Roman" w:cs="Times New Roman"/>
        </w:rPr>
        <w:t>IRGPI high risk group (supplementary table 4).</w:t>
      </w:r>
      <w:r w:rsidR="006F24DC" w:rsidRPr="00BB3549">
        <w:rPr>
          <w:rFonts w:ascii="Times New Roman" w:hAnsi="Times New Roman" w:cs="Times New Roman"/>
        </w:rPr>
        <w:t xml:space="preserve"> Owing to the fact that some microarray studies classified OC into early stage, advance</w:t>
      </w:r>
      <w:r w:rsidR="00FA53D6" w:rsidRPr="00BB3549">
        <w:rPr>
          <w:rFonts w:ascii="Times New Roman" w:hAnsi="Times New Roman" w:cs="Times New Roman"/>
        </w:rPr>
        <w:t>d</w:t>
      </w:r>
      <w:r w:rsidR="006F24DC" w:rsidRPr="00BB3549">
        <w:rPr>
          <w:rFonts w:ascii="Times New Roman" w:hAnsi="Times New Roman" w:cs="Times New Roman"/>
        </w:rPr>
        <w:t xml:space="preserve"> stage</w:t>
      </w:r>
      <w:r w:rsidR="00FA53D6" w:rsidRPr="00BB3549">
        <w:rPr>
          <w:rFonts w:ascii="Times New Roman" w:hAnsi="Times New Roman" w:cs="Times New Roman"/>
        </w:rPr>
        <w:t xml:space="preserve">, low grade and high grade, and some studies classified OC into stage </w:t>
      </w:r>
      <w:r w:rsidR="00FA53D6" w:rsidRPr="00BB3549">
        <w:rPr>
          <w:rFonts w:ascii="Times New Roman" w:eastAsia="宋体" w:hAnsi="Times New Roman" w:cs="Times New Roman"/>
        </w:rPr>
        <w:t>Ⅰ</w:t>
      </w:r>
      <w:r w:rsidR="00FA53D6" w:rsidRPr="00BB3549">
        <w:rPr>
          <w:rFonts w:ascii="Times New Roman" w:hAnsi="Times New Roman" w:cs="Times New Roman"/>
        </w:rPr>
        <w:t>-</w:t>
      </w:r>
      <w:r w:rsidR="00FA53D6" w:rsidRPr="00BB3549">
        <w:rPr>
          <w:rFonts w:ascii="Times New Roman" w:eastAsia="宋体" w:hAnsi="Times New Roman" w:cs="Times New Roman"/>
        </w:rPr>
        <w:t>Ⅳ</w:t>
      </w:r>
      <w:r w:rsidR="00FA53D6" w:rsidRPr="00BB3549">
        <w:rPr>
          <w:rFonts w:ascii="Times New Roman" w:hAnsi="Times New Roman" w:cs="Times New Roman"/>
        </w:rPr>
        <w:t>, and grade 1-3, we evaluated the prognostic value of IRGPI in early stage, advanced stage, low grade, and high grade in the training set and test set. As shown in</w:t>
      </w:r>
      <w:r w:rsidR="00081EB2" w:rsidRPr="00BB3549">
        <w:rPr>
          <w:rFonts w:ascii="Times New Roman" w:hAnsi="Times New Roman" w:cs="Times New Roman"/>
        </w:rPr>
        <w:t xml:space="preserve"> figure 2 and</w:t>
      </w:r>
      <w:r w:rsidR="00FA53D6" w:rsidRPr="00BB3549">
        <w:rPr>
          <w:rFonts w:ascii="Times New Roman" w:hAnsi="Times New Roman" w:cs="Times New Roman"/>
        </w:rPr>
        <w:t xml:space="preserve"> supplementary figure </w:t>
      </w:r>
      <w:r w:rsidR="003F2EB8" w:rsidRPr="00BB3549">
        <w:rPr>
          <w:rFonts w:ascii="Times New Roman" w:hAnsi="Times New Roman" w:cs="Times New Roman"/>
        </w:rPr>
        <w:t xml:space="preserve">2, patients with early OC, advanced OC, low grade OC and </w:t>
      </w:r>
      <w:proofErr w:type="gramStart"/>
      <w:r w:rsidR="003F2EB8" w:rsidRPr="00BB3549">
        <w:rPr>
          <w:rFonts w:ascii="Times New Roman" w:hAnsi="Times New Roman" w:cs="Times New Roman"/>
        </w:rPr>
        <w:t>high grade</w:t>
      </w:r>
      <w:proofErr w:type="gramEnd"/>
      <w:r w:rsidR="003F2EB8" w:rsidRPr="00BB3549">
        <w:rPr>
          <w:rFonts w:ascii="Times New Roman" w:hAnsi="Times New Roman" w:cs="Times New Roman"/>
        </w:rPr>
        <w:t xml:space="preserve"> OC in </w:t>
      </w:r>
      <w:ins w:id="60" w:author="330C" w:date="2021-12-26T15:25:00Z">
        <w:r w:rsidR="00CC5DD0" w:rsidRPr="006442C4">
          <w:rPr>
            <w:rFonts w:ascii="Times New Roman" w:hAnsi="Times New Roman" w:cs="Times New Roman"/>
            <w:color w:val="FF0000"/>
          </w:rPr>
          <w:t xml:space="preserve">the </w:t>
        </w:r>
      </w:ins>
      <w:r w:rsidR="003F2EB8" w:rsidRPr="00BB3549">
        <w:rPr>
          <w:rFonts w:ascii="Times New Roman" w:hAnsi="Times New Roman" w:cs="Times New Roman"/>
        </w:rPr>
        <w:t xml:space="preserve">IRGPI low risk group had better OS compared with those in </w:t>
      </w:r>
      <w:ins w:id="61" w:author="330C" w:date="2021-12-26T15:25:00Z">
        <w:r w:rsidR="00CC5DD0" w:rsidRPr="006442C4">
          <w:rPr>
            <w:rFonts w:ascii="Times New Roman" w:hAnsi="Times New Roman" w:cs="Times New Roman"/>
            <w:color w:val="FF0000"/>
          </w:rPr>
          <w:t xml:space="preserve">the </w:t>
        </w:r>
      </w:ins>
      <w:r w:rsidR="003F2EB8" w:rsidRPr="00BB3549">
        <w:rPr>
          <w:rFonts w:ascii="Times New Roman" w:hAnsi="Times New Roman" w:cs="Times New Roman"/>
        </w:rPr>
        <w:t>IRGPI high risk group in the training set. Meanwhile, as shown in</w:t>
      </w:r>
      <w:r w:rsidR="00081EB2" w:rsidRPr="00BB3549">
        <w:rPr>
          <w:rFonts w:ascii="Times New Roman" w:hAnsi="Times New Roman" w:cs="Times New Roman"/>
        </w:rPr>
        <w:t xml:space="preserve"> figure 2 and </w:t>
      </w:r>
      <w:r w:rsidR="003F2EB8" w:rsidRPr="00BB3549">
        <w:rPr>
          <w:rFonts w:ascii="Times New Roman" w:hAnsi="Times New Roman" w:cs="Times New Roman"/>
        </w:rPr>
        <w:t xml:space="preserve">supplementary figure 3, patients with advanced OC, low grade OC, high </w:t>
      </w:r>
      <w:r w:rsidR="00081EB2" w:rsidRPr="00BB3549">
        <w:rPr>
          <w:rFonts w:ascii="Times New Roman" w:hAnsi="Times New Roman" w:cs="Times New Roman"/>
        </w:rPr>
        <w:t>grade OC in</w:t>
      </w:r>
      <w:r w:rsidR="00081EB2" w:rsidRPr="006442C4">
        <w:rPr>
          <w:rFonts w:ascii="Times New Roman" w:hAnsi="Times New Roman" w:cs="Times New Roman"/>
          <w:color w:val="FF0000"/>
        </w:rPr>
        <w:t xml:space="preserve"> </w:t>
      </w:r>
      <w:ins w:id="62" w:author="330C" w:date="2021-12-26T15:26:00Z">
        <w:r w:rsidR="00CC5DD0" w:rsidRPr="006442C4">
          <w:rPr>
            <w:rFonts w:ascii="Times New Roman" w:hAnsi="Times New Roman" w:cs="Times New Roman"/>
            <w:color w:val="FF0000"/>
          </w:rPr>
          <w:t xml:space="preserve">the </w:t>
        </w:r>
      </w:ins>
      <w:r w:rsidR="00081EB2" w:rsidRPr="00BB3549">
        <w:rPr>
          <w:rFonts w:ascii="Times New Roman" w:hAnsi="Times New Roman" w:cs="Times New Roman"/>
        </w:rPr>
        <w:t xml:space="preserve">IRGPI low risk group were demonstrated to have better </w:t>
      </w:r>
      <w:ins w:id="63" w:author="330C" w:date="2021-12-27T15:59:00Z">
        <w:r w:rsidR="000B30F2" w:rsidRPr="00BB3549">
          <w:rPr>
            <w:rFonts w:ascii="Times New Roman" w:hAnsi="Times New Roman" w:cs="Times New Roman"/>
          </w:rPr>
          <w:t>O</w:t>
        </w:r>
        <w:r w:rsidR="000B30F2">
          <w:rPr>
            <w:rFonts w:ascii="Times New Roman" w:hAnsi="Times New Roman" w:cs="Times New Roman"/>
          </w:rPr>
          <w:t>S</w:t>
        </w:r>
        <w:r w:rsidR="000B30F2" w:rsidRPr="00BB3549">
          <w:rPr>
            <w:rFonts w:ascii="Times New Roman" w:hAnsi="Times New Roman" w:cs="Times New Roman"/>
          </w:rPr>
          <w:t xml:space="preserve"> </w:t>
        </w:r>
      </w:ins>
      <w:r w:rsidR="00081EB2" w:rsidRPr="00BB3549">
        <w:rPr>
          <w:rFonts w:ascii="Times New Roman" w:hAnsi="Times New Roman" w:cs="Times New Roman"/>
        </w:rPr>
        <w:t>compared with those in</w:t>
      </w:r>
      <w:r w:rsidR="003F2EB8" w:rsidRPr="00BB3549">
        <w:rPr>
          <w:rFonts w:ascii="Times New Roman" w:hAnsi="Times New Roman" w:cs="Times New Roman"/>
        </w:rPr>
        <w:t xml:space="preserve"> </w:t>
      </w:r>
      <w:r w:rsidR="00081EB2" w:rsidRPr="00BB3549">
        <w:rPr>
          <w:rFonts w:ascii="Times New Roman" w:hAnsi="Times New Roman" w:cs="Times New Roman"/>
        </w:rPr>
        <w:t>IRGPI high risk group in the test set.</w:t>
      </w:r>
    </w:p>
    <w:p w:rsidR="00081EB2" w:rsidRPr="00BB3549" w:rsidRDefault="004D16F1" w:rsidP="001B5023">
      <w:pPr>
        <w:rPr>
          <w:rFonts w:ascii="Times New Roman" w:hAnsi="Times New Roman" w:cs="Times New Roman"/>
          <w:b/>
        </w:rPr>
      </w:pPr>
      <w:r w:rsidRPr="00BB3549">
        <w:rPr>
          <w:rFonts w:ascii="Times New Roman" w:hAnsi="Times New Roman" w:cs="Times New Roman"/>
          <w:b/>
        </w:rPr>
        <w:t>Functional analysis of IRGs</w:t>
      </w:r>
    </w:p>
    <w:p w:rsidR="004D16F1" w:rsidRPr="00BB3549" w:rsidRDefault="004D16F1" w:rsidP="00465B40">
      <w:pPr>
        <w:rPr>
          <w:rFonts w:ascii="Times New Roman" w:hAnsi="Times New Roman" w:cs="Times New Roman"/>
        </w:rPr>
      </w:pPr>
      <w:r w:rsidRPr="00BB3549">
        <w:rPr>
          <w:rFonts w:ascii="Times New Roman" w:hAnsi="Times New Roman" w:cs="Times New Roman"/>
        </w:rPr>
        <w:t>To get a preliminary understanding of the IRGs, GO analysis and KEGG pathway analysis were conducted. As shown in supplementary table 5,</w:t>
      </w:r>
      <w:r w:rsidR="00A4110F" w:rsidRPr="00BB3549">
        <w:rPr>
          <w:rFonts w:ascii="Times New Roman" w:hAnsi="Times New Roman" w:cs="Times New Roman"/>
        </w:rPr>
        <w:t xml:space="preserve"> IRGs were enriched in</w:t>
      </w:r>
      <w:r w:rsidR="00C95A57" w:rsidRPr="00BB3549">
        <w:rPr>
          <w:rFonts w:ascii="Times New Roman" w:hAnsi="Times New Roman" w:cs="Times New Roman"/>
        </w:rPr>
        <w:t xml:space="preserve"> GO terms related with</w:t>
      </w:r>
      <w:r w:rsidR="00A4110F" w:rsidRPr="00BB3549">
        <w:rPr>
          <w:rFonts w:ascii="Times New Roman" w:hAnsi="Times New Roman" w:cs="Times New Roman"/>
        </w:rPr>
        <w:t xml:space="preserve"> </w:t>
      </w:r>
      <w:proofErr w:type="spellStart"/>
      <w:r w:rsidR="00A4110F" w:rsidRPr="00BB3549">
        <w:rPr>
          <w:rFonts w:ascii="Times New Roman" w:hAnsi="Times New Roman" w:cs="Times New Roman"/>
        </w:rPr>
        <w:t>proteometabolism</w:t>
      </w:r>
      <w:proofErr w:type="spellEnd"/>
      <w:r w:rsidR="00A4110F" w:rsidRPr="00BB3549">
        <w:rPr>
          <w:rFonts w:ascii="Times New Roman" w:hAnsi="Times New Roman" w:cs="Times New Roman"/>
        </w:rPr>
        <w:t xml:space="preserve">, </w:t>
      </w:r>
      <w:r w:rsidR="00C95A57" w:rsidRPr="00BB3549">
        <w:rPr>
          <w:rFonts w:ascii="Times New Roman" w:hAnsi="Times New Roman" w:cs="Times New Roman"/>
        </w:rPr>
        <w:t>cell proliferation and signal transduction. KEGG analysis suggested that IRGs were mostly enriched in some well-known cancer related pathways including TGF-β, NF-</w:t>
      </w:r>
      <w:proofErr w:type="spellStart"/>
      <w:r w:rsidR="00C95A57" w:rsidRPr="00BB3549">
        <w:rPr>
          <w:rFonts w:ascii="Times New Roman" w:hAnsi="Times New Roman" w:cs="Times New Roman"/>
        </w:rPr>
        <w:t>κB</w:t>
      </w:r>
      <w:proofErr w:type="spellEnd"/>
      <w:r w:rsidR="00C95A57" w:rsidRPr="00BB3549">
        <w:rPr>
          <w:rFonts w:ascii="Times New Roman" w:hAnsi="Times New Roman" w:cs="Times New Roman"/>
        </w:rPr>
        <w:t xml:space="preserve"> and MARK signaling pathway</w:t>
      </w:r>
      <w:r w:rsidR="00AF4FBA" w:rsidRPr="00BB3549">
        <w:rPr>
          <w:rFonts w:ascii="Times New Roman" w:hAnsi="Times New Roman" w:cs="Times New Roman"/>
        </w:rPr>
        <w:t>s</w:t>
      </w:r>
      <w:r w:rsidR="00C95A57" w:rsidRPr="00BB3549">
        <w:rPr>
          <w:rFonts w:ascii="Times New Roman" w:hAnsi="Times New Roman" w:cs="Times New Roman"/>
        </w:rPr>
        <w:t xml:space="preserve">. </w:t>
      </w:r>
      <w:r w:rsidR="00465B40" w:rsidRPr="00BB3549">
        <w:rPr>
          <w:rFonts w:ascii="Times New Roman" w:hAnsi="Times New Roman" w:cs="Times New Roman"/>
        </w:rPr>
        <w:t>Protein-protein interaction network analysis suggested that PSMC6, BDNF, JAK2, LYN, PSMD4, CX3CR1, IGF1, PSMC5, TGFB2</w:t>
      </w:r>
      <w:r w:rsidR="002E7E16" w:rsidRPr="00BB3549">
        <w:rPr>
          <w:rFonts w:ascii="Times New Roman" w:hAnsi="Times New Roman" w:cs="Times New Roman"/>
        </w:rPr>
        <w:t xml:space="preserve">, </w:t>
      </w:r>
      <w:r w:rsidR="00465B40" w:rsidRPr="00BB3549">
        <w:rPr>
          <w:rFonts w:ascii="Times New Roman" w:hAnsi="Times New Roman" w:cs="Times New Roman"/>
        </w:rPr>
        <w:t>and VCAM1</w:t>
      </w:r>
      <w:ins w:id="64" w:author="330C" w:date="2021-12-26T15:27:00Z">
        <w:r w:rsidR="00CC5DD0" w:rsidRPr="006442C4">
          <w:rPr>
            <w:rFonts w:ascii="Times New Roman" w:hAnsi="Times New Roman" w:cs="Times New Roman"/>
            <w:color w:val="FF0000"/>
          </w:rPr>
          <w:t xml:space="preserve"> (those genes interacted with no less three other genes)</w:t>
        </w:r>
        <w:r w:rsidR="00CC5DD0" w:rsidRPr="00BB3549">
          <w:rPr>
            <w:rFonts w:ascii="Times New Roman" w:hAnsi="Times New Roman" w:cs="Times New Roman"/>
          </w:rPr>
          <w:t xml:space="preserve"> </w:t>
        </w:r>
      </w:ins>
      <w:r w:rsidR="00465B40" w:rsidRPr="00BB3549">
        <w:rPr>
          <w:rFonts w:ascii="Times New Roman" w:hAnsi="Times New Roman" w:cs="Times New Roman"/>
        </w:rPr>
        <w:t>were at the hub of the network</w:t>
      </w:r>
      <w:r w:rsidR="00D5454D" w:rsidRPr="00BB3549">
        <w:rPr>
          <w:rFonts w:ascii="Times New Roman" w:hAnsi="Times New Roman" w:cs="Times New Roman"/>
        </w:rPr>
        <w:t xml:space="preserve"> (supplementary figure </w:t>
      </w:r>
      <w:r w:rsidR="00DC0B77" w:rsidRPr="00BB3549">
        <w:rPr>
          <w:rFonts w:ascii="Times New Roman" w:hAnsi="Times New Roman" w:cs="Times New Roman"/>
        </w:rPr>
        <w:t>4</w:t>
      </w:r>
      <w:r w:rsidR="00D5454D" w:rsidRPr="00BB3549">
        <w:rPr>
          <w:rFonts w:ascii="Times New Roman" w:hAnsi="Times New Roman" w:cs="Times New Roman"/>
        </w:rPr>
        <w:t>).</w:t>
      </w:r>
    </w:p>
    <w:p w:rsidR="00D5454D" w:rsidRPr="00BB3549" w:rsidRDefault="00D5454D" w:rsidP="00465B40">
      <w:pPr>
        <w:rPr>
          <w:rFonts w:ascii="Times New Roman" w:hAnsi="Times New Roman" w:cs="Times New Roman"/>
          <w:b/>
        </w:rPr>
      </w:pPr>
      <w:r w:rsidRPr="00BB3549">
        <w:rPr>
          <w:rFonts w:ascii="Times New Roman" w:hAnsi="Times New Roman" w:cs="Times New Roman"/>
          <w:b/>
        </w:rPr>
        <w:lastRenderedPageBreak/>
        <w:t>Construction of ICPI and its prognostic role</w:t>
      </w:r>
    </w:p>
    <w:p w:rsidR="00D5454D" w:rsidRPr="00BB3549" w:rsidRDefault="00D5454D" w:rsidP="00465B40">
      <w:pPr>
        <w:rPr>
          <w:rFonts w:ascii="Times New Roman" w:hAnsi="Times New Roman" w:cs="Times New Roman"/>
        </w:rPr>
      </w:pPr>
      <w:r w:rsidRPr="00BB3549">
        <w:rPr>
          <w:rFonts w:ascii="Times New Roman" w:hAnsi="Times New Roman" w:cs="Times New Roman"/>
        </w:rPr>
        <w:t>A</w:t>
      </w:r>
      <w:r w:rsidR="00BA7BA4" w:rsidRPr="00BB3549">
        <w:rPr>
          <w:rFonts w:ascii="Times New Roman" w:hAnsi="Times New Roman" w:cs="Times New Roman"/>
        </w:rPr>
        <w:t xml:space="preserve">s mentioned above, we constructed </w:t>
      </w:r>
      <w:r w:rsidR="00BA7BA4" w:rsidRPr="006442C4">
        <w:rPr>
          <w:rFonts w:ascii="Times New Roman" w:hAnsi="Times New Roman" w:cs="Times New Roman"/>
          <w:color w:val="FF0000"/>
        </w:rPr>
        <w:t>a</w:t>
      </w:r>
      <w:ins w:id="65" w:author="330C" w:date="2021-12-26T15:28:00Z">
        <w:r w:rsidR="0012729A" w:rsidRPr="006442C4">
          <w:rPr>
            <w:rFonts w:ascii="Times New Roman" w:hAnsi="Times New Roman" w:cs="Times New Roman"/>
            <w:color w:val="FF0000"/>
          </w:rPr>
          <w:t>n</w:t>
        </w:r>
      </w:ins>
      <w:r w:rsidR="00BA7BA4" w:rsidRPr="00BB3549">
        <w:rPr>
          <w:rFonts w:ascii="Times New Roman" w:hAnsi="Times New Roman" w:cs="Times New Roman"/>
        </w:rPr>
        <w:t xml:space="preserve"> ICPI by integrating the IRGPI and clinical features using the following formula:</w:t>
      </w:r>
      <w:r w:rsidR="004E26ED" w:rsidRPr="00BB3549">
        <w:rPr>
          <w:rFonts w:ascii="Times New Roman" w:hAnsi="Times New Roman" w:cs="Times New Roman"/>
        </w:rPr>
        <w:t xml:space="preserve"> ICPI= age </w:t>
      </w:r>
      <w:r w:rsidR="00BA7BA4" w:rsidRPr="00BB3549">
        <w:rPr>
          <w:rFonts w:ascii="Times New Roman" w:hAnsi="Times New Roman" w:cs="Times New Roman"/>
        </w:rPr>
        <w:t xml:space="preserve">× </w:t>
      </w:r>
      <w:r w:rsidR="004E26ED" w:rsidRPr="00BB3549">
        <w:rPr>
          <w:rFonts w:ascii="Times New Roman" w:hAnsi="Times New Roman" w:cs="Times New Roman"/>
        </w:rPr>
        <w:t xml:space="preserve">0.02421 </w:t>
      </w:r>
      <w:r w:rsidR="00BA7BA4" w:rsidRPr="00BB3549">
        <w:rPr>
          <w:rFonts w:ascii="Times New Roman" w:hAnsi="Times New Roman" w:cs="Times New Roman"/>
        </w:rPr>
        <w:t xml:space="preserve">+ </w:t>
      </w:r>
      <w:ins w:id="66" w:author="330C" w:date="2021-12-27T16:01:00Z">
        <w:r w:rsidR="000B30F2" w:rsidRPr="0094069F">
          <w:rPr>
            <w:rFonts w:ascii="Times New Roman" w:hAnsi="Times New Roman" w:cs="Times New Roman"/>
            <w:color w:val="FF0000"/>
          </w:rPr>
          <w:t>stage</w:t>
        </w:r>
        <w:r w:rsidR="000B30F2" w:rsidRPr="00BB3549">
          <w:rPr>
            <w:rFonts w:ascii="Times New Roman" w:hAnsi="Times New Roman" w:cs="Times New Roman"/>
          </w:rPr>
          <w:t xml:space="preserve"> </w:t>
        </w:r>
      </w:ins>
      <w:r w:rsidR="004E26ED" w:rsidRPr="00BB3549">
        <w:rPr>
          <w:rFonts w:ascii="Times New Roman" w:hAnsi="Times New Roman" w:cs="Times New Roman"/>
        </w:rPr>
        <w:t xml:space="preserve">×0.16979 </w:t>
      </w:r>
      <w:r w:rsidR="00BA7BA4" w:rsidRPr="00BB3549">
        <w:rPr>
          <w:rFonts w:ascii="Times New Roman" w:hAnsi="Times New Roman" w:cs="Times New Roman"/>
        </w:rPr>
        <w:t xml:space="preserve">+ </w:t>
      </w:r>
      <w:r w:rsidR="004E26ED" w:rsidRPr="00BB3549">
        <w:rPr>
          <w:rFonts w:ascii="Times New Roman" w:hAnsi="Times New Roman" w:cs="Times New Roman"/>
        </w:rPr>
        <w:t>IRGPI score</w:t>
      </w:r>
      <w:r w:rsidR="00BA7BA4" w:rsidRPr="00BB3549">
        <w:rPr>
          <w:rFonts w:ascii="Times New Roman" w:hAnsi="Times New Roman" w:cs="Times New Roman"/>
        </w:rPr>
        <w:t xml:space="preserve"> </w:t>
      </w:r>
      <w:r w:rsidR="004E26ED" w:rsidRPr="00BB3549">
        <w:rPr>
          <w:rFonts w:ascii="Times New Roman" w:hAnsi="Times New Roman" w:cs="Times New Roman"/>
        </w:rPr>
        <w:t xml:space="preserve">× </w:t>
      </w:r>
      <w:r w:rsidR="00BA7BA4" w:rsidRPr="00BB3549">
        <w:rPr>
          <w:rFonts w:ascii="Times New Roman" w:hAnsi="Times New Roman" w:cs="Times New Roman"/>
        </w:rPr>
        <w:t>1.55408</w:t>
      </w:r>
      <w:r w:rsidR="004E26ED" w:rsidRPr="00BB3549">
        <w:rPr>
          <w:rFonts w:ascii="Times New Roman" w:hAnsi="Times New Roman" w:cs="Times New Roman"/>
        </w:rPr>
        <w:t xml:space="preserve">. Patients in the training set and test set were also classified into ICPI high risk group and ICPI low risk group based on the cutoff of 4.555 (supplementary figure </w:t>
      </w:r>
      <w:r w:rsidR="00DC0B77" w:rsidRPr="00BB3549">
        <w:rPr>
          <w:rFonts w:ascii="Times New Roman" w:hAnsi="Times New Roman" w:cs="Times New Roman"/>
        </w:rPr>
        <w:t>5</w:t>
      </w:r>
      <w:r w:rsidR="004E26ED" w:rsidRPr="00BB3549">
        <w:rPr>
          <w:rFonts w:ascii="Times New Roman" w:hAnsi="Times New Roman" w:cs="Times New Roman"/>
        </w:rPr>
        <w:t xml:space="preserve">A).  </w:t>
      </w:r>
      <w:r w:rsidR="001555AA" w:rsidRPr="00BB3549">
        <w:rPr>
          <w:rFonts w:ascii="Times New Roman" w:hAnsi="Times New Roman" w:cs="Times New Roman"/>
        </w:rPr>
        <w:t xml:space="preserve">Supplementary figure </w:t>
      </w:r>
      <w:ins w:id="67" w:author="330C" w:date="2021-12-27T22:59:00Z">
        <w:r w:rsidR="00CA500E">
          <w:rPr>
            <w:rFonts w:ascii="Times New Roman" w:hAnsi="Times New Roman" w:cs="Times New Roman"/>
          </w:rPr>
          <w:t>5</w:t>
        </w:r>
        <w:r w:rsidR="00CA500E" w:rsidRPr="00BB3549">
          <w:rPr>
            <w:rFonts w:ascii="Times New Roman" w:hAnsi="Times New Roman" w:cs="Times New Roman"/>
          </w:rPr>
          <w:t xml:space="preserve">B </w:t>
        </w:r>
      </w:ins>
      <w:r w:rsidR="001555AA" w:rsidRPr="00BB3549">
        <w:rPr>
          <w:rFonts w:ascii="Times New Roman" w:hAnsi="Times New Roman" w:cs="Times New Roman"/>
        </w:rPr>
        <w:t>suggested that the ICPI had higher separation</w:t>
      </w:r>
      <w:ins w:id="68" w:author="330C" w:date="2021-12-26T15:29:00Z">
        <w:r w:rsidR="0012729A" w:rsidRPr="006442C4">
          <w:rPr>
            <w:rFonts w:ascii="Times New Roman" w:hAnsi="Times New Roman" w:cs="Times New Roman"/>
            <w:color w:val="FF0000"/>
          </w:rPr>
          <w:t xml:space="preserve"> ability</w:t>
        </w:r>
      </w:ins>
      <w:r w:rsidR="001555AA" w:rsidRPr="006442C4">
        <w:rPr>
          <w:rFonts w:ascii="Times New Roman" w:hAnsi="Times New Roman" w:cs="Times New Roman"/>
          <w:color w:val="FF0000"/>
        </w:rPr>
        <w:t xml:space="preserve"> th</w:t>
      </w:r>
      <w:ins w:id="69" w:author="330C" w:date="2021-12-26T15:29:00Z">
        <w:r w:rsidR="0012729A" w:rsidRPr="006442C4">
          <w:rPr>
            <w:rFonts w:ascii="Times New Roman" w:hAnsi="Times New Roman" w:cs="Times New Roman"/>
            <w:color w:val="FF0000"/>
          </w:rPr>
          <w:t>a</w:t>
        </w:r>
      </w:ins>
      <w:r w:rsidR="001555AA" w:rsidRPr="006442C4">
        <w:rPr>
          <w:rFonts w:ascii="Times New Roman" w:hAnsi="Times New Roman" w:cs="Times New Roman"/>
          <w:color w:val="FF0000"/>
        </w:rPr>
        <w:t>n</w:t>
      </w:r>
      <w:r w:rsidR="001555AA" w:rsidRPr="00BB3549">
        <w:rPr>
          <w:rFonts w:ascii="Times New Roman" w:hAnsi="Times New Roman" w:cs="Times New Roman"/>
        </w:rPr>
        <w:t xml:space="preserve"> IRGPI alone in the test set.</w:t>
      </w:r>
      <w:r w:rsidR="00AF07DF" w:rsidRPr="00BB3549">
        <w:rPr>
          <w:rFonts w:ascii="Times New Roman" w:hAnsi="Times New Roman" w:cs="Times New Roman"/>
        </w:rPr>
        <w:t xml:space="preserve"> Next, we compared the prognostic performance of the IRGPI and ICPI with C-index. </w:t>
      </w:r>
      <w:r w:rsidR="00AF07DF" w:rsidRPr="00BB3549">
        <w:rPr>
          <w:rFonts w:ascii="Times New Roman" w:hAnsi="Times New Roman" w:cs="Times New Roman"/>
          <w:b/>
        </w:rPr>
        <w:t>As shown figure 3</w:t>
      </w:r>
      <w:r w:rsidR="0044757F" w:rsidRPr="00BB3549">
        <w:rPr>
          <w:rFonts w:ascii="Times New Roman" w:hAnsi="Times New Roman" w:cs="Times New Roman"/>
          <w:b/>
        </w:rPr>
        <w:t>A</w:t>
      </w:r>
      <w:r w:rsidR="00AF07DF" w:rsidRPr="00BB3549">
        <w:rPr>
          <w:rFonts w:ascii="Times New Roman" w:hAnsi="Times New Roman" w:cs="Times New Roman"/>
          <w:b/>
        </w:rPr>
        <w:t xml:space="preserve">, </w:t>
      </w:r>
      <w:r w:rsidR="00AF07DF" w:rsidRPr="00BB3549">
        <w:rPr>
          <w:rFonts w:ascii="Times New Roman" w:hAnsi="Times New Roman" w:cs="Times New Roman"/>
        </w:rPr>
        <w:t xml:space="preserve">the C-indexes for ICPI were significantly higher than those for IRGPI in the training set </w:t>
      </w:r>
      <w:r w:rsidR="00E35BB5" w:rsidRPr="00BB3549">
        <w:rPr>
          <w:rFonts w:ascii="Times New Roman" w:hAnsi="Times New Roman" w:cs="Times New Roman"/>
        </w:rPr>
        <w:t>(C-</w:t>
      </w:r>
      <w:proofErr w:type="spellStart"/>
      <w:r w:rsidR="00E35BB5" w:rsidRPr="00BB3549">
        <w:rPr>
          <w:rFonts w:ascii="Times New Roman" w:hAnsi="Times New Roman" w:cs="Times New Roman"/>
        </w:rPr>
        <w:t>index</w:t>
      </w:r>
      <w:r w:rsidR="00E35BB5" w:rsidRPr="00BB3549">
        <w:rPr>
          <w:rFonts w:ascii="Times New Roman" w:hAnsi="Times New Roman" w:cs="Times New Roman"/>
          <w:vertAlign w:val="subscript"/>
        </w:rPr>
        <w:t>I</w:t>
      </w:r>
      <w:r w:rsidR="00541227" w:rsidRPr="00BB3549">
        <w:rPr>
          <w:rFonts w:ascii="Times New Roman" w:hAnsi="Times New Roman" w:cs="Times New Roman"/>
          <w:vertAlign w:val="subscript"/>
        </w:rPr>
        <w:t>RGPI</w:t>
      </w:r>
      <w:proofErr w:type="spellEnd"/>
      <w:r w:rsidR="00E35BB5" w:rsidRPr="00BB3549">
        <w:rPr>
          <w:rFonts w:ascii="Times New Roman" w:hAnsi="Times New Roman" w:cs="Times New Roman"/>
        </w:rPr>
        <w:t>=0.62 vs C-</w:t>
      </w:r>
      <w:proofErr w:type="spellStart"/>
      <w:r w:rsidR="00E35BB5" w:rsidRPr="00BB3549">
        <w:rPr>
          <w:rFonts w:ascii="Times New Roman" w:hAnsi="Times New Roman" w:cs="Times New Roman"/>
        </w:rPr>
        <w:t>index</w:t>
      </w:r>
      <w:r w:rsidR="00E35BB5" w:rsidRPr="00BB3549">
        <w:rPr>
          <w:rFonts w:ascii="Times New Roman" w:hAnsi="Times New Roman" w:cs="Times New Roman"/>
          <w:vertAlign w:val="subscript"/>
        </w:rPr>
        <w:t>I</w:t>
      </w:r>
      <w:r w:rsidR="00541227" w:rsidRPr="00BB3549">
        <w:rPr>
          <w:rFonts w:ascii="Times New Roman" w:hAnsi="Times New Roman" w:cs="Times New Roman"/>
          <w:vertAlign w:val="subscript"/>
        </w:rPr>
        <w:t>C</w:t>
      </w:r>
      <w:r w:rsidR="00E35BB5" w:rsidRPr="00BB3549">
        <w:rPr>
          <w:rFonts w:ascii="Times New Roman" w:hAnsi="Times New Roman" w:cs="Times New Roman"/>
          <w:vertAlign w:val="subscript"/>
        </w:rPr>
        <w:t>PI</w:t>
      </w:r>
      <w:proofErr w:type="spellEnd"/>
      <w:r w:rsidR="00E35BB5" w:rsidRPr="00BB3549">
        <w:rPr>
          <w:rFonts w:ascii="Times New Roman" w:hAnsi="Times New Roman" w:cs="Times New Roman"/>
        </w:rPr>
        <w:t xml:space="preserve">=0.67, P&lt;0.0001) </w:t>
      </w:r>
      <w:r w:rsidR="00AF07DF" w:rsidRPr="00BB3549">
        <w:rPr>
          <w:rFonts w:ascii="Times New Roman" w:hAnsi="Times New Roman" w:cs="Times New Roman"/>
        </w:rPr>
        <w:t>and test set</w:t>
      </w:r>
      <w:r w:rsidR="00E35BB5" w:rsidRPr="00BB3549">
        <w:rPr>
          <w:rFonts w:ascii="Times New Roman" w:hAnsi="Times New Roman" w:cs="Times New Roman"/>
        </w:rPr>
        <w:t xml:space="preserve"> (</w:t>
      </w:r>
      <w:ins w:id="70" w:author="330C" w:date="2021-12-27T16:02:00Z">
        <w:r w:rsidR="000B30F2">
          <w:rPr>
            <w:rFonts w:ascii="Times New Roman" w:hAnsi="Times New Roman" w:cs="Times New Roman"/>
          </w:rPr>
          <w:t>C-</w:t>
        </w:r>
      </w:ins>
      <w:proofErr w:type="spellStart"/>
      <w:r w:rsidR="00E35BB5" w:rsidRPr="00BB3549">
        <w:rPr>
          <w:rFonts w:ascii="Times New Roman" w:hAnsi="Times New Roman" w:cs="Times New Roman"/>
        </w:rPr>
        <w:t>index</w:t>
      </w:r>
      <w:r w:rsidR="00E35BB5" w:rsidRPr="00BB3549">
        <w:rPr>
          <w:rFonts w:ascii="Times New Roman" w:hAnsi="Times New Roman" w:cs="Times New Roman"/>
          <w:vertAlign w:val="subscript"/>
        </w:rPr>
        <w:t>I</w:t>
      </w:r>
      <w:r w:rsidR="00541227" w:rsidRPr="00BB3549">
        <w:rPr>
          <w:rFonts w:ascii="Times New Roman" w:hAnsi="Times New Roman" w:cs="Times New Roman"/>
          <w:vertAlign w:val="subscript"/>
        </w:rPr>
        <w:t>RGP</w:t>
      </w:r>
      <w:r w:rsidR="00E35BB5" w:rsidRPr="00BB3549">
        <w:rPr>
          <w:rFonts w:ascii="Times New Roman" w:hAnsi="Times New Roman" w:cs="Times New Roman"/>
          <w:vertAlign w:val="subscript"/>
        </w:rPr>
        <w:t>I</w:t>
      </w:r>
      <w:proofErr w:type="spellEnd"/>
      <w:r w:rsidR="00E35BB5" w:rsidRPr="00BB3549">
        <w:rPr>
          <w:rFonts w:ascii="Times New Roman" w:hAnsi="Times New Roman" w:cs="Times New Roman"/>
        </w:rPr>
        <w:t>=0.60 vs C-</w:t>
      </w:r>
      <w:proofErr w:type="spellStart"/>
      <w:r w:rsidR="00E35BB5" w:rsidRPr="00BB3549">
        <w:rPr>
          <w:rFonts w:ascii="Times New Roman" w:hAnsi="Times New Roman" w:cs="Times New Roman"/>
        </w:rPr>
        <w:t>index</w:t>
      </w:r>
      <w:r w:rsidR="00E35BB5" w:rsidRPr="00BB3549">
        <w:rPr>
          <w:rFonts w:ascii="Times New Roman" w:hAnsi="Times New Roman" w:cs="Times New Roman"/>
          <w:vertAlign w:val="subscript"/>
        </w:rPr>
        <w:t>I</w:t>
      </w:r>
      <w:r w:rsidR="00541227" w:rsidRPr="00BB3549">
        <w:rPr>
          <w:rFonts w:ascii="Times New Roman" w:hAnsi="Times New Roman" w:cs="Times New Roman"/>
          <w:vertAlign w:val="subscript"/>
        </w:rPr>
        <w:t>C</w:t>
      </w:r>
      <w:r w:rsidR="00E35BB5" w:rsidRPr="00BB3549">
        <w:rPr>
          <w:rFonts w:ascii="Times New Roman" w:hAnsi="Times New Roman" w:cs="Times New Roman"/>
          <w:vertAlign w:val="subscript"/>
        </w:rPr>
        <w:t>PI</w:t>
      </w:r>
      <w:proofErr w:type="spellEnd"/>
      <w:r w:rsidR="00E35BB5" w:rsidRPr="00BB3549">
        <w:rPr>
          <w:rFonts w:ascii="Times New Roman" w:hAnsi="Times New Roman" w:cs="Times New Roman"/>
        </w:rPr>
        <w:t>=0.66,</w:t>
      </w:r>
      <w:r w:rsidR="0044757F" w:rsidRPr="00BB3549">
        <w:rPr>
          <w:rFonts w:ascii="Times New Roman" w:hAnsi="Times New Roman" w:cs="Times New Roman"/>
        </w:rPr>
        <w:t xml:space="preserve"> </w:t>
      </w:r>
      <w:r w:rsidR="00E35BB5" w:rsidRPr="00BB3549">
        <w:rPr>
          <w:rFonts w:ascii="Times New Roman" w:hAnsi="Times New Roman" w:cs="Times New Roman"/>
        </w:rPr>
        <w:t>P&lt;0.0001).</w:t>
      </w:r>
      <w:r w:rsidR="0044757F" w:rsidRPr="00BB3549">
        <w:rPr>
          <w:rFonts w:ascii="Times New Roman" w:hAnsi="Times New Roman" w:cs="Times New Roman"/>
        </w:rPr>
        <w:t xml:space="preserve"> Finally, the performance of IRGP was also compared with other prognostic signatures in OC. As shown in figure 3B, the prognostic </w:t>
      </w:r>
      <w:r w:rsidR="00C2761A" w:rsidRPr="00BB3549">
        <w:rPr>
          <w:rFonts w:ascii="Times New Roman" w:hAnsi="Times New Roman" w:cs="Times New Roman"/>
        </w:rPr>
        <w:t>performance of</w:t>
      </w:r>
      <w:r w:rsidR="0044757F" w:rsidRPr="00BB3549">
        <w:rPr>
          <w:rFonts w:ascii="Times New Roman" w:hAnsi="Times New Roman" w:cs="Times New Roman"/>
        </w:rPr>
        <w:t xml:space="preserve"> IRGPI</w:t>
      </w:r>
      <w:r w:rsidR="00196C6E" w:rsidRPr="00BB3549">
        <w:rPr>
          <w:rFonts w:ascii="Times New Roman" w:hAnsi="Times New Roman" w:cs="Times New Roman"/>
        </w:rPr>
        <w:t xml:space="preserve"> were significantly better</w:t>
      </w:r>
      <w:r w:rsidR="00C2761A" w:rsidRPr="00BB3549">
        <w:rPr>
          <w:rFonts w:ascii="Times New Roman" w:hAnsi="Times New Roman" w:cs="Times New Roman"/>
        </w:rPr>
        <w:t xml:space="preserve"> than that of 10-gene signature</w:t>
      </w:r>
      <w:r w:rsidR="00541227" w:rsidRPr="00BB3549">
        <w:rPr>
          <w:rFonts w:ascii="Times New Roman" w:hAnsi="Times New Roman" w:cs="Times New Roman"/>
        </w:rPr>
        <w:t xml:space="preserve"> (C-index: 0.63 vs 0.56, P=0.003)</w:t>
      </w:r>
      <w:r w:rsidR="00C2761A" w:rsidRPr="00BB3549">
        <w:rPr>
          <w:rFonts w:ascii="Times New Roman" w:hAnsi="Times New Roman" w:cs="Times New Roman"/>
        </w:rPr>
        <w:t>, 11</w:t>
      </w:r>
      <w:ins w:id="71" w:author="330C" w:date="2021-12-26T15:30:00Z">
        <w:r w:rsidR="0012729A">
          <w:rPr>
            <w:rFonts w:ascii="Times New Roman" w:hAnsi="Times New Roman" w:cs="Times New Roman"/>
          </w:rPr>
          <w:t>-</w:t>
        </w:r>
      </w:ins>
      <w:r w:rsidR="00C2761A" w:rsidRPr="00BB3549">
        <w:rPr>
          <w:rFonts w:ascii="Times New Roman" w:hAnsi="Times New Roman" w:cs="Times New Roman"/>
        </w:rPr>
        <w:t>gene signature</w:t>
      </w:r>
      <w:r w:rsidR="00541227" w:rsidRPr="00BB3549">
        <w:rPr>
          <w:rFonts w:ascii="Times New Roman" w:hAnsi="Times New Roman" w:cs="Times New Roman"/>
        </w:rPr>
        <w:t xml:space="preserve"> (C-index: 0.63 vs 0.59, P=0.04)</w:t>
      </w:r>
      <w:r w:rsidR="00C2761A" w:rsidRPr="00BB3549">
        <w:rPr>
          <w:rFonts w:ascii="Times New Roman" w:hAnsi="Times New Roman" w:cs="Times New Roman"/>
        </w:rPr>
        <w:t>, and 4</w:t>
      </w:r>
      <w:ins w:id="72" w:author="330C" w:date="2021-12-26T15:30:00Z">
        <w:r w:rsidR="0012729A">
          <w:rPr>
            <w:rFonts w:ascii="Times New Roman" w:hAnsi="Times New Roman" w:cs="Times New Roman"/>
          </w:rPr>
          <w:t>-</w:t>
        </w:r>
      </w:ins>
      <w:r w:rsidR="00C2761A" w:rsidRPr="00BB3549">
        <w:rPr>
          <w:rFonts w:ascii="Times New Roman" w:hAnsi="Times New Roman" w:cs="Times New Roman"/>
        </w:rPr>
        <w:t xml:space="preserve">gene signature (C-index: </w:t>
      </w:r>
      <w:r w:rsidR="00541227" w:rsidRPr="00BB3549">
        <w:rPr>
          <w:rFonts w:ascii="Times New Roman" w:hAnsi="Times New Roman" w:cs="Times New Roman"/>
        </w:rPr>
        <w:t>0.63 vs 0.53, P&lt;0.0001</w:t>
      </w:r>
      <w:r w:rsidR="00C2761A" w:rsidRPr="00BB3549">
        <w:rPr>
          <w:rFonts w:ascii="Times New Roman" w:hAnsi="Times New Roman" w:cs="Times New Roman"/>
        </w:rPr>
        <w:t>) in the TCGA ovarian cancer cohort.</w:t>
      </w:r>
    </w:p>
    <w:p w:rsidR="00846DA3" w:rsidRPr="00BB3549" w:rsidRDefault="00846DA3" w:rsidP="00465B40">
      <w:pPr>
        <w:rPr>
          <w:rFonts w:ascii="Times New Roman" w:hAnsi="Times New Roman" w:cs="Times New Roman"/>
          <w:b/>
        </w:rPr>
      </w:pPr>
      <w:r w:rsidRPr="00BB3549">
        <w:rPr>
          <w:rFonts w:ascii="Times New Roman" w:hAnsi="Times New Roman" w:cs="Times New Roman"/>
          <w:b/>
        </w:rPr>
        <w:t xml:space="preserve">Development and validation of </w:t>
      </w:r>
      <w:r w:rsidR="00CB68E4" w:rsidRPr="00BB3549">
        <w:rPr>
          <w:rFonts w:ascii="Times New Roman" w:hAnsi="Times New Roman" w:cs="Times New Roman"/>
          <w:b/>
        </w:rPr>
        <w:t xml:space="preserve">ICPI related </w:t>
      </w:r>
      <w:r w:rsidRPr="00BB3549">
        <w:rPr>
          <w:rFonts w:ascii="Times New Roman" w:hAnsi="Times New Roman" w:cs="Times New Roman"/>
          <w:b/>
        </w:rPr>
        <w:t>nomogram for OS</w:t>
      </w:r>
    </w:p>
    <w:p w:rsidR="00846DA3" w:rsidRPr="00BB3549" w:rsidRDefault="00846DA3" w:rsidP="00407F4A">
      <w:pPr>
        <w:rPr>
          <w:rFonts w:ascii="Times New Roman" w:hAnsi="Times New Roman" w:cs="Times New Roman"/>
        </w:rPr>
      </w:pPr>
      <w:r w:rsidRPr="00BB3549">
        <w:rPr>
          <w:rFonts w:ascii="Times New Roman" w:hAnsi="Times New Roman" w:cs="Times New Roman"/>
        </w:rPr>
        <w:t>In order to translate our finding</w:t>
      </w:r>
      <w:r w:rsidR="0090788C" w:rsidRPr="00BB3549">
        <w:rPr>
          <w:rFonts w:ascii="Times New Roman" w:hAnsi="Times New Roman" w:cs="Times New Roman"/>
        </w:rPr>
        <w:t>s</w:t>
      </w:r>
      <w:r w:rsidRPr="00BB3549">
        <w:rPr>
          <w:rFonts w:ascii="Times New Roman" w:hAnsi="Times New Roman" w:cs="Times New Roman"/>
        </w:rPr>
        <w:t xml:space="preserve"> into clinical use, we constructed a nomogram</w:t>
      </w:r>
      <w:r w:rsidR="000B38A3" w:rsidRPr="00BB3549">
        <w:rPr>
          <w:rFonts w:ascii="Times New Roman" w:hAnsi="Times New Roman" w:cs="Times New Roman"/>
        </w:rPr>
        <w:t xml:space="preserve"> by integrating these independent prognostic variables including ICPI, age, and staging</w:t>
      </w:r>
      <w:r w:rsidRPr="00BB3549">
        <w:rPr>
          <w:rFonts w:ascii="Times New Roman" w:hAnsi="Times New Roman" w:cs="Times New Roman"/>
        </w:rPr>
        <w:t xml:space="preserve"> in the training cohort</w:t>
      </w:r>
      <w:r w:rsidR="000B38A3" w:rsidRPr="00BB3549">
        <w:rPr>
          <w:rFonts w:ascii="Times New Roman" w:hAnsi="Times New Roman" w:cs="Times New Roman"/>
        </w:rPr>
        <w:t xml:space="preserve"> (figure 4)</w:t>
      </w:r>
      <w:r w:rsidRPr="00BB3549">
        <w:rPr>
          <w:rFonts w:ascii="Times New Roman" w:hAnsi="Times New Roman" w:cs="Times New Roman"/>
        </w:rPr>
        <w:t xml:space="preserve">, </w:t>
      </w:r>
      <w:r w:rsidR="00407F4A" w:rsidRPr="00BB3549">
        <w:rPr>
          <w:rFonts w:ascii="Times New Roman" w:hAnsi="Times New Roman" w:cs="Times New Roman"/>
        </w:rPr>
        <w:t>T</w:t>
      </w:r>
      <w:r w:rsidR="00FD2524" w:rsidRPr="00BB3549">
        <w:rPr>
          <w:rFonts w:ascii="Times New Roman" w:hAnsi="Times New Roman" w:cs="Times New Roman"/>
        </w:rPr>
        <w:t>he usage of the nomogram can be referred to the suggestion</w:t>
      </w:r>
      <w:r w:rsidR="0090788C" w:rsidRPr="00BB3549">
        <w:rPr>
          <w:rFonts w:ascii="Times New Roman" w:hAnsi="Times New Roman" w:cs="Times New Roman"/>
        </w:rPr>
        <w:t>s</w:t>
      </w:r>
      <w:r w:rsidR="00FD2524" w:rsidRPr="00BB3549">
        <w:rPr>
          <w:rFonts w:ascii="Times New Roman" w:hAnsi="Times New Roman" w:cs="Times New Roman"/>
        </w:rPr>
        <w:t xml:space="preserve"> of </w:t>
      </w:r>
      <w:proofErr w:type="spellStart"/>
      <w:r w:rsidR="00FD2524" w:rsidRPr="00BB3549">
        <w:rPr>
          <w:rFonts w:ascii="Times New Roman" w:hAnsi="Times New Roman" w:cs="Times New Roman"/>
        </w:rPr>
        <w:t>Vassiliki</w:t>
      </w:r>
      <w:proofErr w:type="spellEnd"/>
      <w:r w:rsidR="00FD2524" w:rsidRPr="00BB3549">
        <w:rPr>
          <w:rFonts w:ascii="Times New Roman" w:hAnsi="Times New Roman" w:cs="Times New Roman"/>
        </w:rPr>
        <w:t xml:space="preserve"> L et al</w:t>
      </w:r>
      <w:ins w:id="73" w:author="330C" w:date="2021-12-27T16:04:00Z">
        <w:r w:rsidR="000B30F2">
          <w:rPr>
            <w:rFonts w:ascii="Times New Roman" w:hAnsi="Times New Roman" w:cs="Times New Roman"/>
          </w:rPr>
          <w:t>.</w:t>
        </w:r>
      </w:ins>
      <w:r w:rsidR="004C6762" w:rsidRPr="00BB3549">
        <w:rPr>
          <w:rFonts w:ascii="Times New Roman" w:hAnsi="Times New Roman" w:cs="Times New Roman"/>
        </w:rPr>
        <w:fldChar w:fldCharType="begin"/>
      </w:r>
      <w:r w:rsidR="00E04D44">
        <w:rPr>
          <w:rFonts w:ascii="Times New Roman" w:hAnsi="Times New Roman" w:cs="Times New Roman"/>
        </w:rPr>
        <w:instrText xml:space="preserve"> ADDIN EN.CITE &lt;EndNote&gt;&lt;Cite&gt;&lt;Author&gt;Tsikitis&lt;/Author&gt;&lt;Year&gt;2016&lt;/Year&gt;&lt;RecNum&gt;39&lt;/RecNum&gt;&lt;DisplayText&gt;[39]&lt;/DisplayText&gt;&lt;record&gt;&lt;rec-number&gt;39&lt;/rec-number&gt;&lt;foreign-keys&gt;&lt;key app="EN" db-id="5wttazvaqzasaeepeft5a9vvppsaez0p2ds9" timestamp="1525176772"&gt;39&lt;/key&gt;&lt;/foreign-keys&gt;&lt;ref-type name="Journal Article"&gt;17&lt;/ref-type&gt;&lt;contributors&gt;&lt;authors&gt;&lt;author&gt;Tsikitis, V. L.&lt;/author&gt;&lt;author&gt;Lu, K. C.&lt;/author&gt;&lt;author&gt;Kim, J. S.&lt;/author&gt;&lt;author&gt;Billingsley, K. G.&lt;/author&gt;&lt;author&gt;Thomas, C. R., Jr.&lt;/author&gt;&lt;author&gt;Herzig, D. O.&lt;/author&gt;&lt;/authors&gt;&lt;/contributors&gt;&lt;auth-address&gt;1 Department of Surgery, Oregon Health &amp;amp; Science University, Portland, Oregon 2 Fariborz Maseeh Department of Math &amp;amp; Statistics, Portland State University, Portland, Oregon 3 Department of Surgical Oncology, Oregon Health &amp;amp; Science University, Portland, Oregon 4 Department of Radiation Oncology, Oregon Health &amp;amp; Science University, Portland, Oregon.&lt;/auth-address&gt;&lt;titles&gt;&lt;title&gt;Nomogram for Predicting Overall Survival and Salvage Abdominoperineal Resection for Patients with Anal Cancer&lt;/title&gt;&lt;secondary-title&gt;Dis Colon Rectum&lt;/secondary-title&gt;&lt;/titles&gt;&lt;periodical&gt;&lt;full-title&gt;Dis Colon Rectum&lt;/full-title&gt;&lt;/periodical&gt;&lt;pages&gt;1-7&lt;/pages&gt;&lt;volume&gt;59&lt;/volume&gt;&lt;number&gt;1&lt;/number&gt;&lt;dates&gt;&lt;year&gt;2016&lt;/year&gt;&lt;pub-dates&gt;&lt;date&gt;Jan&lt;/date&gt;&lt;/pub-dates&gt;&lt;/dates&gt;&lt;isbn&gt;1530-0358 (Electronic)&amp;#xD;0012-3706 (Linking)&lt;/isbn&gt;&lt;accession-num&gt;26651105&lt;/accession-num&gt;&lt;urls&gt;&lt;related-urls&gt;&lt;url&gt;https://www.ncbi.nlm.nih.gov/pubmed/26651105&lt;/url&gt;&lt;/related-urls&gt;&lt;/urls&gt;&lt;electronic-resource-num&gt;10.1097/DCR.0000000000000507&lt;/electronic-resource-num&gt;&lt;/record&gt;&lt;/Cite&gt;&lt;/EndNote&gt;</w:instrText>
      </w:r>
      <w:r w:rsidR="004C6762" w:rsidRPr="00BB3549">
        <w:rPr>
          <w:rFonts w:ascii="Times New Roman" w:hAnsi="Times New Roman" w:cs="Times New Roman"/>
        </w:rPr>
        <w:fldChar w:fldCharType="separate"/>
      </w:r>
      <w:r w:rsidR="00E04D44">
        <w:rPr>
          <w:rFonts w:ascii="Times New Roman" w:hAnsi="Times New Roman" w:cs="Times New Roman"/>
          <w:noProof/>
        </w:rPr>
        <w:t>[39]</w:t>
      </w:r>
      <w:r w:rsidR="004C6762" w:rsidRPr="00BB3549">
        <w:rPr>
          <w:rFonts w:ascii="Times New Roman" w:hAnsi="Times New Roman" w:cs="Times New Roman"/>
        </w:rPr>
        <w:fldChar w:fldCharType="end"/>
      </w:r>
      <w:r w:rsidR="00FD2524" w:rsidRPr="00BB3549">
        <w:rPr>
          <w:rFonts w:ascii="Times New Roman" w:hAnsi="Times New Roman" w:cs="Times New Roman"/>
        </w:rPr>
        <w:t xml:space="preserve"> </w:t>
      </w:r>
      <w:r w:rsidR="0090788C" w:rsidRPr="00BB3549">
        <w:rPr>
          <w:rFonts w:ascii="Times New Roman" w:hAnsi="Times New Roman" w:cs="Times New Roman"/>
        </w:rPr>
        <w:t>. B</w:t>
      </w:r>
      <w:r w:rsidR="00407F4A" w:rsidRPr="00BB3549">
        <w:rPr>
          <w:rFonts w:ascii="Times New Roman" w:hAnsi="Times New Roman" w:cs="Times New Roman"/>
        </w:rPr>
        <w:t xml:space="preserve">riefly, the nomogram could be interpreted by summing up the points assigned to each variable, and a vertical line </w:t>
      </w:r>
      <w:ins w:id="74" w:author="330C" w:date="2021-12-26T15:33:00Z">
        <w:r w:rsidR="0012729A" w:rsidRPr="006442C4">
          <w:rPr>
            <w:rFonts w:ascii="Times New Roman" w:hAnsi="Times New Roman" w:cs="Times New Roman"/>
            <w:color w:val="FF0000"/>
          </w:rPr>
          <w:t>should be</w:t>
        </w:r>
      </w:ins>
      <w:r w:rsidR="00407F4A" w:rsidRPr="006442C4">
        <w:rPr>
          <w:rFonts w:ascii="Times New Roman" w:hAnsi="Times New Roman" w:cs="Times New Roman"/>
          <w:color w:val="FF0000"/>
        </w:rPr>
        <w:t xml:space="preserve"> </w:t>
      </w:r>
      <w:r w:rsidR="00407F4A" w:rsidRPr="00BB3549">
        <w:rPr>
          <w:rFonts w:ascii="Times New Roman" w:hAnsi="Times New Roman" w:cs="Times New Roman"/>
        </w:rPr>
        <w:t xml:space="preserve">drawn from the total points row to obtain the </w:t>
      </w:r>
      <w:r w:rsidR="000A5B22" w:rsidRPr="00BB3549">
        <w:rPr>
          <w:rFonts w:ascii="Times New Roman" w:hAnsi="Times New Roman" w:cs="Times New Roman"/>
        </w:rPr>
        <w:t>proportion of 2</w:t>
      </w:r>
      <w:ins w:id="75" w:author="330C" w:date="2021-12-26T15:32:00Z">
        <w:r w:rsidR="0012729A">
          <w:rPr>
            <w:rFonts w:ascii="Times New Roman" w:hAnsi="Times New Roman" w:cs="Times New Roman"/>
          </w:rPr>
          <w:t>-</w:t>
        </w:r>
      </w:ins>
      <w:r w:rsidR="000A5B22" w:rsidRPr="00BB3549">
        <w:rPr>
          <w:rFonts w:ascii="Times New Roman" w:hAnsi="Times New Roman" w:cs="Times New Roman"/>
        </w:rPr>
        <w:t xml:space="preserve"> year and 4</w:t>
      </w:r>
      <w:ins w:id="76" w:author="330C" w:date="2021-12-26T15:32:00Z">
        <w:r w:rsidR="0012729A">
          <w:rPr>
            <w:rFonts w:ascii="Times New Roman" w:hAnsi="Times New Roman" w:cs="Times New Roman"/>
          </w:rPr>
          <w:t>-</w:t>
        </w:r>
      </w:ins>
      <w:r w:rsidR="000A5B22" w:rsidRPr="00BB3549">
        <w:rPr>
          <w:rFonts w:ascii="Times New Roman" w:hAnsi="Times New Roman" w:cs="Times New Roman"/>
        </w:rPr>
        <w:t xml:space="preserve"> year </w:t>
      </w:r>
      <w:r w:rsidR="00407F4A" w:rsidRPr="00BB3549">
        <w:rPr>
          <w:rFonts w:ascii="Times New Roman" w:hAnsi="Times New Roman" w:cs="Times New Roman"/>
        </w:rPr>
        <w:t>OS</w:t>
      </w:r>
      <w:r w:rsidR="000A5B22" w:rsidRPr="00BB3549">
        <w:rPr>
          <w:rFonts w:ascii="Times New Roman" w:hAnsi="Times New Roman" w:cs="Times New Roman"/>
        </w:rPr>
        <w:t>.</w:t>
      </w:r>
      <w:r w:rsidR="00407F4A" w:rsidRPr="00BB3549">
        <w:rPr>
          <w:rFonts w:ascii="Times New Roman" w:hAnsi="Times New Roman" w:cs="Times New Roman"/>
        </w:rPr>
        <w:t xml:space="preserve"> </w:t>
      </w:r>
      <w:r w:rsidR="000A5B22" w:rsidRPr="00BB3549">
        <w:rPr>
          <w:rFonts w:ascii="Times New Roman" w:hAnsi="Times New Roman" w:cs="Times New Roman"/>
        </w:rPr>
        <w:t>The C-index of the nomogram for predicting the OS was 0.671 (</w:t>
      </w:r>
      <w:ins w:id="77" w:author="330C" w:date="2021-12-26T15:34:00Z">
        <w:r w:rsidR="0012729A" w:rsidRPr="006442C4">
          <w:rPr>
            <w:rFonts w:ascii="Times New Roman" w:hAnsi="Times New Roman" w:cs="Times New Roman"/>
            <w:color w:val="FF0000"/>
          </w:rPr>
          <w:t>standard deviation</w:t>
        </w:r>
      </w:ins>
      <w:r w:rsidR="000A5B22" w:rsidRPr="00BB3549">
        <w:rPr>
          <w:rFonts w:ascii="Times New Roman" w:hAnsi="Times New Roman" w:cs="Times New Roman"/>
        </w:rPr>
        <w:t>=</w:t>
      </w:r>
      <w:r w:rsidR="00554A4D" w:rsidRPr="00BB3549">
        <w:rPr>
          <w:rFonts w:ascii="Times New Roman" w:hAnsi="Times New Roman" w:cs="Times New Roman"/>
        </w:rPr>
        <w:t>0.029, p&lt;0.0001</w:t>
      </w:r>
      <w:r w:rsidR="000A5B22" w:rsidRPr="00BB3549">
        <w:rPr>
          <w:rFonts w:ascii="Times New Roman" w:hAnsi="Times New Roman" w:cs="Times New Roman"/>
        </w:rPr>
        <w:t>)</w:t>
      </w:r>
      <w:r w:rsidR="00554A4D" w:rsidRPr="00BB3549">
        <w:rPr>
          <w:rFonts w:ascii="Times New Roman" w:hAnsi="Times New Roman" w:cs="Times New Roman"/>
        </w:rPr>
        <w:t xml:space="preserve"> in the training set. Internal validation (1,000 bootstrap resamples) of the nomogram suggested that </w:t>
      </w:r>
      <w:r w:rsidR="00CB68E4" w:rsidRPr="00BB3549">
        <w:rPr>
          <w:rFonts w:ascii="Times New Roman" w:hAnsi="Times New Roman" w:cs="Times New Roman"/>
        </w:rPr>
        <w:t>corrected C-index was 0.668</w:t>
      </w:r>
      <w:r w:rsidR="00554A4D" w:rsidRPr="00BB3549">
        <w:rPr>
          <w:rFonts w:ascii="Times New Roman" w:hAnsi="Times New Roman" w:cs="Times New Roman"/>
        </w:rPr>
        <w:t xml:space="preserve"> for the OS</w:t>
      </w:r>
      <w:r w:rsidR="00CB68E4" w:rsidRPr="00BB3549">
        <w:rPr>
          <w:rFonts w:ascii="Times New Roman" w:hAnsi="Times New Roman" w:cs="Times New Roman"/>
        </w:rPr>
        <w:t>. In the test set (external validation cohort)</w:t>
      </w:r>
      <w:r w:rsidR="00D41542" w:rsidRPr="00BB3549">
        <w:rPr>
          <w:rFonts w:ascii="Times New Roman" w:hAnsi="Times New Roman" w:cs="Times New Roman"/>
        </w:rPr>
        <w:t xml:space="preserve">, both original C-index and corrected C-index (1,000 bootstrap resamples) were 0.660. </w:t>
      </w:r>
      <w:r w:rsidR="00CB68E4" w:rsidRPr="00BB3549">
        <w:rPr>
          <w:rFonts w:ascii="Times New Roman" w:hAnsi="Times New Roman" w:cs="Times New Roman"/>
        </w:rPr>
        <w:t xml:space="preserve"> </w:t>
      </w:r>
      <w:r w:rsidR="00FF0620" w:rsidRPr="00BB3549">
        <w:rPr>
          <w:rFonts w:ascii="Times New Roman" w:hAnsi="Times New Roman" w:cs="Times New Roman"/>
        </w:rPr>
        <w:t>E</w:t>
      </w:r>
      <w:r w:rsidR="00D41542" w:rsidRPr="00BB3549">
        <w:rPr>
          <w:rFonts w:ascii="Times New Roman" w:hAnsi="Times New Roman" w:cs="Times New Roman"/>
        </w:rPr>
        <w:t xml:space="preserve">xternal calibration plots for </w:t>
      </w:r>
      <w:r w:rsidR="00FF0620" w:rsidRPr="00BB3549">
        <w:rPr>
          <w:rFonts w:ascii="Times New Roman" w:hAnsi="Times New Roman" w:cs="Times New Roman"/>
        </w:rPr>
        <w:t>the probability of 2- and 4</w:t>
      </w:r>
      <w:r w:rsidR="00D41542" w:rsidRPr="00BB3549">
        <w:rPr>
          <w:rFonts w:ascii="Times New Roman" w:hAnsi="Times New Roman" w:cs="Times New Roman"/>
        </w:rPr>
        <w:t>-</w:t>
      </w:r>
      <w:r w:rsidR="00FF0620" w:rsidRPr="00BB3549">
        <w:rPr>
          <w:rFonts w:ascii="Times New Roman" w:hAnsi="Times New Roman" w:cs="Times New Roman"/>
        </w:rPr>
        <w:t>year OS also showed good</w:t>
      </w:r>
      <w:r w:rsidR="00D41542" w:rsidRPr="00BB3549">
        <w:rPr>
          <w:rFonts w:ascii="Times New Roman" w:hAnsi="Times New Roman" w:cs="Times New Roman"/>
        </w:rPr>
        <w:t xml:space="preserve"> agreement between nomograms’ prediction and observed outcomes in the </w:t>
      </w:r>
      <w:r w:rsidR="00FF0620" w:rsidRPr="00BB3549">
        <w:rPr>
          <w:rFonts w:ascii="Times New Roman" w:hAnsi="Times New Roman" w:cs="Times New Roman"/>
        </w:rPr>
        <w:t>test set (figure 5).</w:t>
      </w:r>
    </w:p>
    <w:p w:rsidR="00FF0620" w:rsidRPr="00BB3549" w:rsidRDefault="00FF0620" w:rsidP="00407F4A">
      <w:pPr>
        <w:rPr>
          <w:rFonts w:ascii="Times New Roman" w:hAnsi="Times New Roman" w:cs="Times New Roman"/>
          <w:b/>
        </w:rPr>
      </w:pPr>
      <w:r w:rsidRPr="00BB3549">
        <w:rPr>
          <w:rFonts w:ascii="Times New Roman" w:hAnsi="Times New Roman" w:cs="Times New Roman"/>
          <w:b/>
        </w:rPr>
        <w:t>Clinical relevance of the ICPI related nomogram</w:t>
      </w:r>
    </w:p>
    <w:p w:rsidR="00C35E56" w:rsidRPr="00BB3549" w:rsidRDefault="00C35E56" w:rsidP="00FD2397">
      <w:pPr>
        <w:rPr>
          <w:rFonts w:ascii="Times New Roman" w:hAnsi="Times New Roman" w:cs="Times New Roman"/>
        </w:rPr>
      </w:pPr>
      <w:r w:rsidRPr="00BB3549">
        <w:rPr>
          <w:rFonts w:ascii="Times New Roman" w:hAnsi="Times New Roman" w:cs="Times New Roman"/>
        </w:rPr>
        <w:t>The results of DCA of the nomogram</w:t>
      </w:r>
      <w:r w:rsidR="004F1DDE" w:rsidRPr="00BB3549">
        <w:rPr>
          <w:rFonts w:ascii="Times New Roman" w:hAnsi="Times New Roman" w:cs="Times New Roman"/>
        </w:rPr>
        <w:t xml:space="preserve">, as shown in figure 6, </w:t>
      </w:r>
      <w:r w:rsidRPr="00BB3549">
        <w:rPr>
          <w:rFonts w:ascii="Times New Roman" w:hAnsi="Times New Roman" w:cs="Times New Roman"/>
        </w:rPr>
        <w:t xml:space="preserve">suggested that </w:t>
      </w:r>
      <w:r w:rsidR="004F1DDE" w:rsidRPr="00BB3549">
        <w:rPr>
          <w:rFonts w:ascii="Times New Roman" w:hAnsi="Times New Roman" w:cs="Times New Roman"/>
        </w:rPr>
        <w:t>if the threshold pr</w:t>
      </w:r>
      <w:r w:rsidR="0090788C" w:rsidRPr="00BB3549">
        <w:rPr>
          <w:rFonts w:ascii="Times New Roman" w:hAnsi="Times New Roman" w:cs="Times New Roman"/>
        </w:rPr>
        <w:t>obability of a patient</w:t>
      </w:r>
      <w:r w:rsidR="004F1DDE" w:rsidRPr="00BB3549">
        <w:rPr>
          <w:rFonts w:ascii="Times New Roman" w:hAnsi="Times New Roman" w:cs="Times New Roman"/>
        </w:rPr>
        <w:t xml:space="preserve"> was 3%-68%, prediction of 3-year OS based on the nomogram showed more benefit than either the treat-all-patients scheme or the treat-none scheme.</w:t>
      </w:r>
    </w:p>
    <w:p w:rsidR="004F1DDE" w:rsidRPr="00BB3549" w:rsidRDefault="004F1DDE" w:rsidP="00FD2397">
      <w:pPr>
        <w:rPr>
          <w:rFonts w:ascii="Times New Roman" w:hAnsi="Times New Roman" w:cs="Times New Roman"/>
          <w:b/>
        </w:rPr>
      </w:pPr>
      <w:r w:rsidRPr="00BB3549">
        <w:rPr>
          <w:rFonts w:ascii="Times New Roman" w:hAnsi="Times New Roman" w:cs="Times New Roman"/>
          <w:b/>
        </w:rPr>
        <w:t>Discussion</w:t>
      </w:r>
      <w:ins w:id="78" w:author="330C" w:date="2021-12-27T16:09:00Z">
        <w:r w:rsidR="00D66DDC">
          <w:rPr>
            <w:rFonts w:ascii="Times New Roman" w:hAnsi="Times New Roman" w:cs="Times New Roman"/>
            <w:b/>
          </w:rPr>
          <w:t>s</w:t>
        </w:r>
      </w:ins>
    </w:p>
    <w:p w:rsidR="00257B23" w:rsidRPr="00BB3549" w:rsidRDefault="00257B23" w:rsidP="00243717">
      <w:pPr>
        <w:rPr>
          <w:rFonts w:ascii="Times New Roman" w:hAnsi="Times New Roman" w:cs="Times New Roman"/>
        </w:rPr>
      </w:pPr>
      <w:r w:rsidRPr="00BB3549">
        <w:rPr>
          <w:rFonts w:ascii="Times New Roman" w:hAnsi="Times New Roman" w:cs="Times New Roman"/>
        </w:rPr>
        <w:t xml:space="preserve">Owning to the lack of </w:t>
      </w:r>
      <w:r w:rsidR="00E26E13" w:rsidRPr="00BB3549">
        <w:rPr>
          <w:rFonts w:ascii="Times New Roman" w:hAnsi="Times New Roman" w:cs="Times New Roman"/>
        </w:rPr>
        <w:t>methods for screening and early diagnosis of OC and the absence of early warning symptoms, approximately 70% OC are diagnosis at advanced stage, making the disease incurable for the majority of cases</w:t>
      </w:r>
      <w:r w:rsidR="004C6762" w:rsidRPr="00BB3549">
        <w:rPr>
          <w:rFonts w:ascii="Times New Roman" w:hAnsi="Times New Roman" w:cs="Times New Roman"/>
        </w:rPr>
        <w:fldChar w:fldCharType="begin"/>
      </w:r>
      <w:r w:rsidR="00E04D44">
        <w:rPr>
          <w:rFonts w:ascii="Times New Roman" w:hAnsi="Times New Roman" w:cs="Times New Roman"/>
        </w:rPr>
        <w:instrText xml:space="preserve"> ADDIN EN.CITE &lt;EndNote&gt;&lt;Cite&gt;&lt;Author&gt;Cortez&lt;/Author&gt;&lt;Year&gt;2018&lt;/Year&gt;&lt;RecNum&gt;43&lt;/RecNum&gt;&lt;DisplayText&gt;[40]&lt;/DisplayText&gt;&lt;record&gt;&lt;rec-number&gt;43&lt;/rec-number&gt;&lt;foreign-keys&gt;&lt;key app="EN" db-id="5wttazvaqzasaeepeft5a9vvppsaez0p2ds9" timestamp="1525180259"&gt;43&lt;/key&gt;&lt;/foreign-keys&gt;&lt;ref-type name="Journal Article"&gt;17&lt;/ref-type&gt;&lt;contributors&gt;&lt;authors&gt;&lt;author&gt;Cortez, A. J.&lt;/author&gt;&lt;author&gt;Tudrej, P.&lt;/author&gt;&lt;author&gt;Kujawa, K. A.&lt;/author&gt;&lt;author&gt;Lisowska, K. M.&lt;/author&gt;&lt;/authors&gt;&lt;/contributors&gt;&lt;auth-address&gt;Maria Sklodowska-Curie Institute - Oncology Center, Gliwice Branch, Wybrzeze Armii Krajowej 15, Gliwice, 44-100, Poland.&amp;#xD;Maria Sklodowska-Curie Institute - Oncology Center, Gliwice Branch, Wybrzeze Armii Krajowej 15, Gliwice, 44-100, Poland. katarzyna.lisowska@io.gliwice.pl.&lt;/auth-address&gt;&lt;titles&gt;&lt;title&gt;Advances in ovarian cancer therapy&lt;/title&gt;&lt;secondary-title&gt;Cancer Chemother Pharmacol&lt;/secondary-title&gt;&lt;/titles&gt;&lt;periodical&gt;&lt;full-title&gt;Cancer Chemother Pharmacol&lt;/full-title&gt;&lt;/periodical&gt;&lt;pages&gt;17-38&lt;/pages&gt;&lt;volume&gt;81&lt;/volume&gt;&lt;number&gt;1&lt;/number&gt;&lt;keywords&gt;&lt;keyword&gt;Biological drugs&lt;/keyword&gt;&lt;keyword&gt;Clinical trials&lt;/keyword&gt;&lt;keyword&gt;Ovarian cancer&lt;/keyword&gt;&lt;keyword&gt;Targeted therapy&lt;/keyword&gt;&lt;/keywords&gt;&lt;dates&gt;&lt;year&gt;2018&lt;/year&gt;&lt;pub-dates&gt;&lt;date&gt;Jan&lt;/date&gt;&lt;/pub-dates&gt;&lt;/dates&gt;&lt;isbn&gt;1432-0843 (Electronic)&amp;#xD;0344-5704 (Linking)&lt;/isbn&gt;&lt;accession-num&gt;29249039&lt;/accession-num&gt;&lt;urls&gt;&lt;related-urls&gt;&lt;url&gt;https://www.ncbi.nlm.nih.gov/pubmed/29249039&lt;/url&gt;&lt;/related-urls&gt;&lt;/urls&gt;&lt;custom2&gt;PMC5754410&lt;/custom2&gt;&lt;electronic-resource-num&gt;10.1007/s00280-017-3501-8&lt;/electronic-resource-num&gt;&lt;/record&gt;&lt;/Cite&gt;&lt;/EndNote&gt;</w:instrText>
      </w:r>
      <w:r w:rsidR="004C6762" w:rsidRPr="00BB3549">
        <w:rPr>
          <w:rFonts w:ascii="Times New Roman" w:hAnsi="Times New Roman" w:cs="Times New Roman"/>
        </w:rPr>
        <w:fldChar w:fldCharType="separate"/>
      </w:r>
      <w:r w:rsidR="00E04D44">
        <w:rPr>
          <w:rFonts w:ascii="Times New Roman" w:hAnsi="Times New Roman" w:cs="Times New Roman"/>
          <w:noProof/>
        </w:rPr>
        <w:t>[40]</w:t>
      </w:r>
      <w:r w:rsidR="004C6762" w:rsidRPr="00BB3549">
        <w:rPr>
          <w:rFonts w:ascii="Times New Roman" w:hAnsi="Times New Roman" w:cs="Times New Roman"/>
        </w:rPr>
        <w:fldChar w:fldCharType="end"/>
      </w:r>
      <w:r w:rsidR="00E26E13" w:rsidRPr="00BB3549">
        <w:rPr>
          <w:rFonts w:ascii="Times New Roman" w:hAnsi="Times New Roman" w:cs="Times New Roman"/>
        </w:rPr>
        <w:t xml:space="preserve">. </w:t>
      </w:r>
      <w:r w:rsidR="00E00A51" w:rsidRPr="00BB3549">
        <w:rPr>
          <w:rFonts w:ascii="Times New Roman" w:hAnsi="Times New Roman" w:cs="Times New Roman"/>
        </w:rPr>
        <w:t>Immune system has been demonstrated to be closely related to the proliferation and progression of various tumors including OC</w:t>
      </w:r>
      <w:r w:rsidR="004C6762" w:rsidRPr="00BB3549">
        <w:rPr>
          <w:rFonts w:ascii="Times New Roman" w:hAnsi="Times New Roman" w:cs="Times New Roman"/>
        </w:rPr>
        <w:fldChar w:fldCharType="begin">
          <w:fldData xml:space="preserve">PEVuZE5vdGU+PENpdGU+PEF1dGhvcj5SaWJhczwvQXV0aG9yPjxZZWFyPjIwMTU8L1llYXI+PFJl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</w:fldData>
        </w:fldChar>
      </w:r>
      <w:r w:rsidR="00E04D44">
        <w:rPr>
          <w:rFonts w:ascii="Times New Roman" w:hAnsi="Times New Roman" w:cs="Times New Roman"/>
        </w:rPr>
        <w:instrText xml:space="preserve"> ADDIN EN.CITE </w:instrText>
      </w:r>
      <w:r w:rsidR="00E04D44">
        <w:rPr>
          <w:rFonts w:ascii="Times New Roman" w:hAnsi="Times New Roman" w:cs="Times New Roman"/>
        </w:rPr>
        <w:fldChar w:fldCharType="begin">
          <w:fldData xml:space="preserve">PEVuZE5vdGU+PENpdGU+PEF1dGhvcj5SaWJhczwvQXV0aG9yPjxZZWFyPjIwMTU8L1llYXI+PFJl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</w:fldData>
        </w:fldChar>
      </w:r>
      <w:r w:rsidR="00E04D44">
        <w:rPr>
          <w:rFonts w:ascii="Times New Roman" w:hAnsi="Times New Roman" w:cs="Times New Roman"/>
        </w:rPr>
        <w:instrText xml:space="preserve"> ADDIN EN.CITE.DATA </w:instrText>
      </w:r>
      <w:r w:rsidR="00E04D44">
        <w:rPr>
          <w:rFonts w:ascii="Times New Roman" w:hAnsi="Times New Roman" w:cs="Times New Roman"/>
        </w:rPr>
      </w:r>
      <w:r w:rsidR="00E04D44">
        <w:rPr>
          <w:rFonts w:ascii="Times New Roman" w:hAnsi="Times New Roman" w:cs="Times New Roman"/>
        </w:rPr>
        <w:fldChar w:fldCharType="end"/>
      </w:r>
      <w:r w:rsidR="004C6762" w:rsidRPr="00BB3549">
        <w:rPr>
          <w:rFonts w:ascii="Times New Roman" w:hAnsi="Times New Roman" w:cs="Times New Roman"/>
        </w:rPr>
      </w:r>
      <w:r w:rsidR="004C6762" w:rsidRPr="00BB3549">
        <w:rPr>
          <w:rFonts w:ascii="Times New Roman" w:hAnsi="Times New Roman" w:cs="Times New Roman"/>
        </w:rPr>
        <w:fldChar w:fldCharType="separate"/>
      </w:r>
      <w:r w:rsidR="00E04D44">
        <w:rPr>
          <w:rFonts w:ascii="Times New Roman" w:hAnsi="Times New Roman" w:cs="Times New Roman"/>
          <w:noProof/>
        </w:rPr>
        <w:t>[7; 41; 42]</w:t>
      </w:r>
      <w:r w:rsidR="004C6762" w:rsidRPr="00BB3549">
        <w:rPr>
          <w:rFonts w:ascii="Times New Roman" w:hAnsi="Times New Roman" w:cs="Times New Roman"/>
        </w:rPr>
        <w:fldChar w:fldCharType="end"/>
      </w:r>
      <w:r w:rsidR="00E00A51" w:rsidRPr="00BB3549">
        <w:rPr>
          <w:rFonts w:ascii="Times New Roman" w:hAnsi="Times New Roman" w:cs="Times New Roman"/>
        </w:rPr>
        <w:t>. Immunotherapy has begun to emerge in the treatment of OC and has achieved good clinical benefits</w:t>
      </w:r>
      <w:r w:rsidR="004C6762" w:rsidRPr="00BB3549">
        <w:rPr>
          <w:rFonts w:ascii="Times New Roman" w:hAnsi="Times New Roman" w:cs="Times New Roman"/>
        </w:rPr>
        <w:fldChar w:fldCharType="begin"/>
      </w:r>
      <w:r w:rsidR="00BB3549">
        <w:rPr>
          <w:rFonts w:ascii="Times New Roman" w:hAnsi="Times New Roman" w:cs="Times New Roman"/>
        </w:rPr>
        <w:instrText xml:space="preserve"> ADDIN EN.CITE &lt;EndNote&gt;&lt;Cite&gt;&lt;Author&gt;Zsiros&lt;/Author&gt;&lt;Year&gt;2014&lt;/Year&gt;&lt;RecNum&gt;47&lt;/RecNum&gt;&lt;DisplayText&gt;[4]&lt;/DisplayText&gt;&lt;record&gt;&lt;rec-number&gt;47&lt;/rec-number&gt;&lt;foreign-keys&gt;&lt;key app="EN" db-id="5wttazvaqzasaeepeft5a9vvppsaez0p2ds9" timestamp="1525181613"&gt;47&lt;/key&gt;&lt;/foreign-keys&gt;&lt;ref-type name="Journal Article"&gt;17&lt;/ref-type&gt;&lt;contributors&gt;&lt;authors&gt;&lt;author&gt;Zsiros, E.&lt;/author&gt;&lt;author&gt;Tanyi, J.&lt;/author&gt;&lt;author&gt;Balint, K.&lt;/author&gt;&lt;author&gt;Kandalaft, L. E.&lt;/author&gt;&lt;/authors&gt;&lt;/contributors&gt;&lt;auth-address&gt;aOvarian Cancer Research Center, Smilow Translational Research Center, Perelman School of Medicine of University of Pennsylvania Philadelphia, Pennsylvania, USA bDepartment of Oncology, Ludwig Cancer Center, Centre Hospitalier Universitaire Vaudois, Lausanne, Switzerland.&lt;/auth-address&gt;&lt;titles&gt;&lt;title&gt;Immunotherapy for ovarian cancer: recent advances and perspectives&lt;/title&gt;&lt;secondary-title&gt;Curr Opin Oncol&lt;/secondary-title&gt;&lt;/titles&gt;&lt;periodical&gt;&lt;full-title&gt;Curr Opin Oncol&lt;/full-title&gt;&lt;/periodical&gt;&lt;pages&gt;492-500&lt;/pages&gt;&lt;volume&gt;26&lt;/volume&gt;&lt;number&gt;5&lt;/number&gt;&lt;keywords&gt;&lt;keyword&gt;Female&lt;/keyword&gt;&lt;keyword&gt;Humans&lt;/keyword&gt;&lt;keyword&gt;*Immunotherapy&lt;/keyword&gt;&lt;keyword&gt;Ovarian Neoplasms/drug therapy/*immunology/radiotherapy/*therapy&lt;/keyword&gt;&lt;/keywords&gt;&lt;dates&gt;&lt;year&gt;2014&lt;/year&gt;&lt;pub-dates&gt;&lt;date&gt;Sep&lt;/date&gt;&lt;/pub-dates&gt;&lt;/dates&gt;&lt;isbn&gt;1531-703X (Electronic)&amp;#xD;1040-8746 (Linking)&lt;/isbn&gt;&lt;accession-num&gt;25036883&lt;/accession-num&gt;&lt;urls&gt;&lt;related-urls&gt;&lt;url&gt;https://www.ncbi.nlm.nih.gov/pubmed/25036883&lt;/url&gt;&lt;/related-urls&gt;&lt;/urls&gt;&lt;electronic-resource-num&gt;10.1097/CCO.0000000000000111&lt;/electronic-resource-num&gt;&lt;/record&gt;&lt;/Cite&gt;&lt;/EndNote&gt;</w:instrText>
      </w:r>
      <w:r w:rsidR="004C6762" w:rsidRPr="00BB3549">
        <w:rPr>
          <w:rFonts w:ascii="Times New Roman" w:hAnsi="Times New Roman" w:cs="Times New Roman"/>
        </w:rPr>
        <w:fldChar w:fldCharType="separate"/>
      </w:r>
      <w:r w:rsidR="00BB3549">
        <w:rPr>
          <w:rFonts w:ascii="Times New Roman" w:hAnsi="Times New Roman" w:cs="Times New Roman"/>
          <w:noProof/>
        </w:rPr>
        <w:t>[4]</w:t>
      </w:r>
      <w:r w:rsidR="004C6762" w:rsidRPr="00BB3549">
        <w:rPr>
          <w:rFonts w:ascii="Times New Roman" w:hAnsi="Times New Roman" w:cs="Times New Roman"/>
        </w:rPr>
        <w:fldChar w:fldCharType="end"/>
      </w:r>
      <w:r w:rsidR="00E00A51" w:rsidRPr="00BB3549">
        <w:rPr>
          <w:rFonts w:ascii="Times New Roman" w:hAnsi="Times New Roman" w:cs="Times New Roman"/>
        </w:rPr>
        <w:t>.</w:t>
      </w:r>
      <w:r w:rsidR="004C03A7" w:rsidRPr="00BB3549">
        <w:rPr>
          <w:rFonts w:ascii="Times New Roman" w:hAnsi="Times New Roman" w:cs="Times New Roman"/>
        </w:rPr>
        <w:t xml:space="preserve"> In the present study, we developed and validated a</w:t>
      </w:r>
      <w:r w:rsidR="0090788C" w:rsidRPr="00BB3549">
        <w:rPr>
          <w:rFonts w:ascii="Times New Roman" w:hAnsi="Times New Roman" w:cs="Times New Roman"/>
        </w:rPr>
        <w:t>n</w:t>
      </w:r>
      <w:r w:rsidR="004C03A7" w:rsidRPr="00BB3549">
        <w:rPr>
          <w:rFonts w:ascii="Times New Roman" w:hAnsi="Times New Roman" w:cs="Times New Roman"/>
        </w:rPr>
        <w:t xml:space="preserve"> IRG-based prognostic signature by retrospectively analyzing </w:t>
      </w:r>
      <w:r w:rsidR="0090788C" w:rsidRPr="00BB3549">
        <w:rPr>
          <w:rFonts w:ascii="Times New Roman" w:hAnsi="Times New Roman" w:cs="Times New Roman"/>
        </w:rPr>
        <w:t xml:space="preserve">OC gene expression </w:t>
      </w:r>
      <w:r w:rsidR="004C03A7" w:rsidRPr="00BB3549">
        <w:rPr>
          <w:rFonts w:ascii="Times New Roman" w:hAnsi="Times New Roman" w:cs="Times New Roman"/>
        </w:rPr>
        <w:t>studies</w:t>
      </w:r>
      <w:r w:rsidR="0091559B" w:rsidRPr="00BB3549">
        <w:rPr>
          <w:rFonts w:ascii="Times New Roman" w:hAnsi="Times New Roman" w:cs="Times New Roman"/>
        </w:rPr>
        <w:t xml:space="preserve"> (supplementary figure 6)</w:t>
      </w:r>
      <w:r w:rsidR="004C03A7" w:rsidRPr="00BB3549">
        <w:rPr>
          <w:rFonts w:ascii="Times New Roman" w:hAnsi="Times New Roman" w:cs="Times New Roman"/>
        </w:rPr>
        <w:t>.</w:t>
      </w:r>
      <w:r w:rsidR="00243717" w:rsidRPr="00BB3549">
        <w:rPr>
          <w:rFonts w:ascii="Times New Roman" w:hAnsi="Times New Roman" w:cs="Times New Roman"/>
        </w:rPr>
        <w:t xml:space="preserve"> One of the strengths of our study is that it incorporates as many OC patients </w:t>
      </w:r>
      <w:r w:rsidR="000931FE" w:rsidRPr="00BB3549">
        <w:rPr>
          <w:rFonts w:ascii="Times New Roman" w:hAnsi="Times New Roman" w:cs="Times New Roman"/>
        </w:rPr>
        <w:t xml:space="preserve">whose survival times have been </w:t>
      </w:r>
      <w:r w:rsidR="000931FE" w:rsidRPr="00BB3549">
        <w:rPr>
          <w:rFonts w:ascii="Times New Roman" w:hAnsi="Times New Roman" w:cs="Times New Roman"/>
        </w:rPr>
        <w:lastRenderedPageBreak/>
        <w:t xml:space="preserve">well documented </w:t>
      </w:r>
      <w:r w:rsidR="00243717" w:rsidRPr="00BB3549">
        <w:rPr>
          <w:rFonts w:ascii="Times New Roman" w:hAnsi="Times New Roman" w:cs="Times New Roman"/>
        </w:rPr>
        <w:t>as possible, which makes our conclusion more robust. The other strengths of our study, as discussed previously</w:t>
      </w:r>
      <w:r w:rsidR="004C6762" w:rsidRPr="00BB3549">
        <w:rPr>
          <w:rFonts w:ascii="Times New Roman" w:hAnsi="Times New Roman" w:cs="Times New Roman"/>
        </w:rPr>
        <w:fldChar w:fldCharType="begin">
          <w:fldData xml:space="preserve">PEVuZE5vdGU+PENpdGU+PEF1dGhvcj5MaTwvQXV0aG9yPjxZZWFyPjIwMTc8L1llYXI+PFJlY051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</w:fldData>
        </w:fldChar>
      </w:r>
      <w:r w:rsidR="00E04D44">
        <w:rPr>
          <w:rFonts w:ascii="Times New Roman" w:hAnsi="Times New Roman" w:cs="Times New Roman"/>
        </w:rPr>
        <w:instrText xml:space="preserve"> ADDIN EN.CITE </w:instrText>
      </w:r>
      <w:r w:rsidR="00E04D44">
        <w:rPr>
          <w:rFonts w:ascii="Times New Roman" w:hAnsi="Times New Roman" w:cs="Times New Roman"/>
        </w:rPr>
        <w:fldChar w:fldCharType="begin">
          <w:fldData xml:space="preserve">PEVuZE5vdGU+PENpdGU+PEF1dGhvcj5MaTwvQXV0aG9yPjxZZWFyPjIwMTc8L1llYXI+PFJlY051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</w:fldData>
        </w:fldChar>
      </w:r>
      <w:r w:rsidR="00E04D44">
        <w:rPr>
          <w:rFonts w:ascii="Times New Roman" w:hAnsi="Times New Roman" w:cs="Times New Roman"/>
        </w:rPr>
        <w:instrText xml:space="preserve"> ADDIN EN.CITE.DATA </w:instrText>
      </w:r>
      <w:r w:rsidR="00E04D44">
        <w:rPr>
          <w:rFonts w:ascii="Times New Roman" w:hAnsi="Times New Roman" w:cs="Times New Roman"/>
        </w:rPr>
      </w:r>
      <w:r w:rsidR="00E04D44">
        <w:rPr>
          <w:rFonts w:ascii="Times New Roman" w:hAnsi="Times New Roman" w:cs="Times New Roman"/>
        </w:rPr>
        <w:fldChar w:fldCharType="end"/>
      </w:r>
      <w:r w:rsidR="004C6762" w:rsidRPr="00BB3549">
        <w:rPr>
          <w:rFonts w:ascii="Times New Roman" w:hAnsi="Times New Roman" w:cs="Times New Roman"/>
        </w:rPr>
      </w:r>
      <w:r w:rsidR="004C6762" w:rsidRPr="00BB3549">
        <w:rPr>
          <w:rFonts w:ascii="Times New Roman" w:hAnsi="Times New Roman" w:cs="Times New Roman"/>
        </w:rPr>
        <w:fldChar w:fldCharType="separate"/>
      </w:r>
      <w:r w:rsidR="00E04D44">
        <w:rPr>
          <w:rFonts w:ascii="Times New Roman" w:hAnsi="Times New Roman" w:cs="Times New Roman"/>
          <w:noProof/>
        </w:rPr>
        <w:t>[8; 43]</w:t>
      </w:r>
      <w:r w:rsidR="004C6762" w:rsidRPr="00BB3549">
        <w:rPr>
          <w:rFonts w:ascii="Times New Roman" w:hAnsi="Times New Roman" w:cs="Times New Roman"/>
        </w:rPr>
        <w:fldChar w:fldCharType="end"/>
      </w:r>
      <w:r w:rsidR="00243717" w:rsidRPr="00BB3549">
        <w:rPr>
          <w:rFonts w:ascii="Times New Roman" w:hAnsi="Times New Roman" w:cs="Times New Roman"/>
          <w:b/>
        </w:rPr>
        <w:t xml:space="preserve">, </w:t>
      </w:r>
      <w:r w:rsidR="00243717" w:rsidRPr="00BB3549">
        <w:rPr>
          <w:rFonts w:ascii="Times New Roman" w:hAnsi="Times New Roman" w:cs="Times New Roman"/>
        </w:rPr>
        <w:t xml:space="preserve">is that </w:t>
      </w:r>
      <w:r w:rsidR="00B379F4" w:rsidRPr="00BB3549">
        <w:rPr>
          <w:rFonts w:ascii="Times New Roman" w:hAnsi="Times New Roman" w:cs="Times New Roman"/>
        </w:rPr>
        <w:t>the signature is constructed on the basis of  the rela</w:t>
      </w:r>
      <w:r w:rsidR="00243717" w:rsidRPr="00BB3549">
        <w:rPr>
          <w:rFonts w:ascii="Times New Roman" w:hAnsi="Times New Roman" w:cs="Times New Roman"/>
        </w:rPr>
        <w:t>tive ranking of gene expressio</w:t>
      </w:r>
      <w:r w:rsidR="00B379F4" w:rsidRPr="00BB3549">
        <w:rPr>
          <w:rFonts w:ascii="Times New Roman" w:hAnsi="Times New Roman" w:cs="Times New Roman"/>
        </w:rPr>
        <w:t>n values and only involves pair</w:t>
      </w:r>
      <w:r w:rsidR="00243717" w:rsidRPr="00BB3549">
        <w:rPr>
          <w:rFonts w:ascii="Times New Roman" w:hAnsi="Times New Roman" w:cs="Times New Roman"/>
        </w:rPr>
        <w:t>wise comparison</w:t>
      </w:r>
      <w:r w:rsidR="00B379F4" w:rsidRPr="00BB3549">
        <w:rPr>
          <w:rFonts w:ascii="Times New Roman" w:hAnsi="Times New Roman" w:cs="Times New Roman"/>
        </w:rPr>
        <w:t xml:space="preserve"> </w:t>
      </w:r>
      <w:r w:rsidR="00243717" w:rsidRPr="00BB3549">
        <w:rPr>
          <w:rFonts w:ascii="Times New Roman" w:hAnsi="Times New Roman" w:cs="Times New Roman"/>
        </w:rPr>
        <w:t>within the gene expression profile of a</w:t>
      </w:r>
      <w:r w:rsidR="00B379F4" w:rsidRPr="00BB3549">
        <w:rPr>
          <w:rFonts w:ascii="Times New Roman" w:hAnsi="Times New Roman" w:cs="Times New Roman"/>
        </w:rPr>
        <w:t xml:space="preserve"> </w:t>
      </w:r>
      <w:r w:rsidR="00243717" w:rsidRPr="00BB3549">
        <w:rPr>
          <w:rFonts w:ascii="Times New Roman" w:hAnsi="Times New Roman" w:cs="Times New Roman"/>
        </w:rPr>
        <w:t xml:space="preserve">sample, </w:t>
      </w:r>
      <w:r w:rsidR="00B379F4" w:rsidRPr="00BB3549">
        <w:rPr>
          <w:rFonts w:ascii="Times New Roman" w:hAnsi="Times New Roman" w:cs="Times New Roman"/>
        </w:rPr>
        <w:t>which is unnecessary to normalize the data</w:t>
      </w:r>
      <w:r w:rsidR="00243717" w:rsidRPr="00BB3549">
        <w:rPr>
          <w:rFonts w:ascii="Times New Roman" w:hAnsi="Times New Roman" w:cs="Times New Roman"/>
        </w:rPr>
        <w:t xml:space="preserve">. </w:t>
      </w:r>
      <w:r w:rsidR="00B379F4" w:rsidRPr="00BB3549">
        <w:rPr>
          <w:rFonts w:ascii="Times New Roman" w:hAnsi="Times New Roman" w:cs="Times New Roman"/>
        </w:rPr>
        <w:t>Therefore,</w:t>
      </w:r>
      <w:r w:rsidR="00243717" w:rsidRPr="00BB3549">
        <w:rPr>
          <w:rFonts w:ascii="Times New Roman" w:hAnsi="Times New Roman" w:cs="Times New Roman"/>
        </w:rPr>
        <w:t xml:space="preserve"> our prognostic signa</w:t>
      </w:r>
      <w:r w:rsidR="00B379F4" w:rsidRPr="00BB3549">
        <w:rPr>
          <w:rFonts w:ascii="Times New Roman" w:hAnsi="Times New Roman" w:cs="Times New Roman"/>
        </w:rPr>
        <w:t>ture could be used as a personalized</w:t>
      </w:r>
      <w:r w:rsidR="00243717" w:rsidRPr="00BB3549">
        <w:rPr>
          <w:rFonts w:ascii="Times New Roman" w:hAnsi="Times New Roman" w:cs="Times New Roman"/>
        </w:rPr>
        <w:t xml:space="preserve">, single-sample estimate of </w:t>
      </w:r>
      <w:r w:rsidR="00502A1B" w:rsidRPr="00BB3549">
        <w:rPr>
          <w:rFonts w:ascii="Times New Roman" w:hAnsi="Times New Roman" w:cs="Times New Roman"/>
        </w:rPr>
        <w:t xml:space="preserve">OS </w:t>
      </w:r>
      <w:r w:rsidR="00243717" w:rsidRPr="00BB3549">
        <w:rPr>
          <w:rFonts w:ascii="Times New Roman" w:hAnsi="Times New Roman" w:cs="Times New Roman"/>
        </w:rPr>
        <w:t>of</w:t>
      </w:r>
      <w:r w:rsidR="00B379F4" w:rsidRPr="00BB3549">
        <w:rPr>
          <w:rFonts w:ascii="Times New Roman" w:hAnsi="Times New Roman" w:cs="Times New Roman"/>
        </w:rPr>
        <w:t xml:space="preserve"> </w:t>
      </w:r>
      <w:r w:rsidR="00502A1B" w:rsidRPr="00BB3549">
        <w:rPr>
          <w:rFonts w:ascii="Times New Roman" w:hAnsi="Times New Roman" w:cs="Times New Roman"/>
        </w:rPr>
        <w:t>OC</w:t>
      </w:r>
      <w:ins w:id="79" w:author="330C" w:date="2021-12-26T20:50:00Z">
        <w:r w:rsidR="00A56171">
          <w:rPr>
            <w:rFonts w:ascii="Times New Roman" w:hAnsi="Times New Roman" w:cs="Times New Roman"/>
          </w:rPr>
          <w:t xml:space="preserve"> </w:t>
        </w:r>
        <w:r w:rsidR="00A56171" w:rsidRPr="00AC7B18">
          <w:rPr>
            <w:rFonts w:ascii="Times New Roman" w:hAnsi="Times New Roman" w:cs="Times New Roman"/>
            <w:color w:val="FF0000"/>
          </w:rPr>
          <w:t>patients</w:t>
        </w:r>
      </w:ins>
      <w:r w:rsidR="00502A1B" w:rsidRPr="00AC7B18">
        <w:rPr>
          <w:rFonts w:ascii="Times New Roman" w:hAnsi="Times New Roman" w:cs="Times New Roman"/>
          <w:color w:val="FF0000"/>
        </w:rPr>
        <w:t>.</w:t>
      </w:r>
      <w:r w:rsidR="00502A1B" w:rsidRPr="00BB3549">
        <w:rPr>
          <w:rFonts w:ascii="Times New Roman" w:hAnsi="Times New Roman" w:cs="Times New Roman"/>
        </w:rPr>
        <w:t xml:space="preserve"> Meanwhile, the OS of OC patients (especially patients with advanced stage and </w:t>
      </w:r>
      <w:proofErr w:type="gramStart"/>
      <w:r w:rsidR="00502A1B" w:rsidRPr="00BB3549">
        <w:rPr>
          <w:rFonts w:ascii="Times New Roman" w:hAnsi="Times New Roman" w:cs="Times New Roman"/>
        </w:rPr>
        <w:t>high</w:t>
      </w:r>
      <w:ins w:id="80" w:author="330C" w:date="2021-12-27T22:39:00Z">
        <w:r w:rsidR="00CE329C">
          <w:rPr>
            <w:rFonts w:ascii="Times New Roman" w:hAnsi="Times New Roman" w:cs="Times New Roman"/>
          </w:rPr>
          <w:t xml:space="preserve"> </w:t>
        </w:r>
      </w:ins>
      <w:r w:rsidR="00502A1B" w:rsidRPr="00BB3549">
        <w:rPr>
          <w:rFonts w:ascii="Times New Roman" w:hAnsi="Times New Roman" w:cs="Times New Roman"/>
        </w:rPr>
        <w:t>grade</w:t>
      </w:r>
      <w:proofErr w:type="gramEnd"/>
      <w:r w:rsidR="00502A1B" w:rsidRPr="00BB3549">
        <w:rPr>
          <w:rFonts w:ascii="Times New Roman" w:hAnsi="Times New Roman" w:cs="Times New Roman"/>
        </w:rPr>
        <w:t xml:space="preserve"> disease) favored patients in IRGPI low risk group over those in IRGPI high risk group, and when the prognostic performance of the </w:t>
      </w:r>
      <w:r w:rsidR="00E23267" w:rsidRPr="00BB3549">
        <w:rPr>
          <w:rFonts w:ascii="Times New Roman" w:hAnsi="Times New Roman" w:cs="Times New Roman"/>
        </w:rPr>
        <w:t xml:space="preserve">IRGPI </w:t>
      </w:r>
      <w:r w:rsidR="0090788C" w:rsidRPr="00BB3549">
        <w:rPr>
          <w:rFonts w:ascii="Times New Roman" w:hAnsi="Times New Roman" w:cs="Times New Roman"/>
        </w:rPr>
        <w:t>was</w:t>
      </w:r>
      <w:r w:rsidR="00E23267" w:rsidRPr="00BB3549">
        <w:rPr>
          <w:rFonts w:ascii="Times New Roman" w:hAnsi="Times New Roman" w:cs="Times New Roman"/>
        </w:rPr>
        <w:t xml:space="preserve"> compared the previously established prognostic signatures, it still showed better performance. Thus, our prognostic signature is very suitable to be</w:t>
      </w:r>
      <w:r w:rsidR="00502A1B" w:rsidRPr="00BB3549">
        <w:rPr>
          <w:rFonts w:ascii="Times New Roman" w:hAnsi="Times New Roman" w:cs="Times New Roman"/>
        </w:rPr>
        <w:t xml:space="preserve"> translated to clinical application</w:t>
      </w:r>
      <w:r w:rsidR="00243717" w:rsidRPr="00BB3549">
        <w:rPr>
          <w:rFonts w:ascii="Times New Roman" w:hAnsi="Times New Roman" w:cs="Times New Roman"/>
        </w:rPr>
        <w:t>.</w:t>
      </w:r>
      <w:r w:rsidR="00502A1B" w:rsidRPr="00BB3549">
        <w:rPr>
          <w:rFonts w:ascii="Times New Roman" w:hAnsi="Times New Roman" w:cs="Times New Roman"/>
        </w:rPr>
        <w:t xml:space="preserve"> </w:t>
      </w:r>
    </w:p>
    <w:p w:rsidR="00657620" w:rsidRPr="00BB3549" w:rsidRDefault="00CB4E9C" w:rsidP="00243717">
      <w:pPr>
        <w:rPr>
          <w:rFonts w:ascii="Times New Roman" w:hAnsi="Times New Roman" w:cs="Times New Roman"/>
        </w:rPr>
      </w:pPr>
      <w:r w:rsidRPr="00BB3549">
        <w:rPr>
          <w:rFonts w:ascii="Times New Roman" w:hAnsi="Times New Roman" w:cs="Times New Roman"/>
        </w:rPr>
        <w:t>Functional enrichment analysis of IRGs suggested that the IRGs were mostly enriched in protein metabolism, cell proliferation, and several signaling pathways that were correlated with tumor growth. Meanwhile, the literature review on the hub genes (including PSMC6</w:t>
      </w:r>
      <w:r w:rsidR="004C6762" w:rsidRPr="00BB3549">
        <w:rPr>
          <w:rFonts w:ascii="Times New Roman" w:hAnsi="Times New Roman" w:cs="Times New Roman"/>
        </w:rPr>
        <w:fldChar w:fldCharType="begin"/>
      </w:r>
      <w:r w:rsidR="00E04D44">
        <w:rPr>
          <w:rFonts w:ascii="Times New Roman" w:hAnsi="Times New Roman" w:cs="Times New Roman"/>
        </w:rPr>
        <w:instrText xml:space="preserve"> ADDIN EN.CITE &lt;EndNote&gt;&lt;Cite&gt;&lt;Author&gt;Shi&lt;/Author&gt;&lt;Year&gt;2017&lt;/Year&gt;&lt;RecNum&gt;49&lt;/RecNum&gt;&lt;DisplayText&gt;[44]&lt;/DisplayText&gt;&lt;record&gt;&lt;rec-number&gt;49&lt;/rec-number&gt;&lt;foreign-keys&gt;&lt;key app="EN" db-id="5wttazvaqzasaeepeft5a9vvppsaez0p2ds9" timestamp="1525262199"&gt;49&lt;/key&gt;&lt;/foreign-keys&gt;&lt;ref-type name="Journal Article"&gt;17&lt;/ref-type&gt;&lt;contributors&gt;&lt;authors&gt;&lt;author&gt;Shi, C. X.&lt;/author&gt;&lt;author&gt;Kortum, K. M.&lt;/author&gt;&lt;author&gt;Zhu, Y. X.&lt;/author&gt;&lt;author&gt;Bruins, L. A.&lt;/author&gt;&lt;author&gt;Jedlowski, P.&lt;/author&gt;&lt;author&gt;Votruba, P. G.&lt;/author&gt;&lt;author&gt;Luo, M.&lt;/author&gt;&lt;author&gt;Stewart, R. A.&lt;/author&gt;&lt;author&gt;Ahmann, J.&lt;/author&gt;&lt;author&gt;Braggio, E.&lt;/author&gt;&lt;author&gt;Stewart, A. K.&lt;/author&gt;&lt;/authors&gt;&lt;/contributors&gt;&lt;auth-address&gt;Department of Hematology, Mayo Clinic in Arizona, Scottsdale, Arizona.&amp;#xD;Department of Hematology, University Hospital Wurzburg, Wurzburg, Germany.&amp;#xD;Bioinformatics Systems, Mayo Clinic in Arizona, Scottsdale, Arizona.&amp;#xD;Mayo/ASU Center for Metabolic and Vascular Biology, Arizona State University, Scottsdale, Arizona.&amp;#xD;Department of Hematology, Mayo Clinic in Arizona, Scottsdale, Arizona. stewart.keith@mayo.edu.&amp;#xD;Center for Individualized Medicine, Mayo Clinic, Rochester, Minnesota.&lt;/auth-address&gt;&lt;titles&gt;&lt;title&gt;CRISPR Genome-Wide Screening Identifies Dependence on the Proteasome Subunit PSMC6 for Bortezomib Sensitivity in Multiple Myeloma&lt;/title&gt;&lt;secondary-title&gt;Mol Cancer Ther&lt;/secondary-title&gt;&lt;/titles&gt;&lt;periodical&gt;&lt;full-title&gt;Mol Cancer Ther&lt;/full-title&gt;&lt;/periodical&gt;&lt;pages&gt;2862-2870&lt;/pages&gt;&lt;volume&gt;16&lt;/volume&gt;&lt;number&gt;12&lt;/number&gt;&lt;dates&gt;&lt;year&gt;2017&lt;/year&gt;&lt;pub-dates&gt;&lt;date&gt;Dec&lt;/date&gt;&lt;/pub-dates&gt;&lt;/dates&gt;&lt;isbn&gt;1538-8514 (Electronic)&amp;#xD;1535-7163 (Linking)&lt;/isbn&gt;&lt;accession-num&gt;28958990&lt;/accession-num&gt;&lt;urls&gt;&lt;related-urls&gt;&lt;url&gt;https://www.ncbi.nlm.nih.gov/pubmed/28958990&lt;/url&gt;&lt;/related-urls&gt;&lt;/urls&gt;&lt;custom2&gt;PMC5796678&lt;/custom2&gt;&lt;electronic-resource-num&gt;10.1158/1535-7163.MCT-17-0130&lt;/electronic-resource-num&gt;&lt;/record&gt;&lt;/Cite&gt;&lt;/EndNote&gt;</w:instrText>
      </w:r>
      <w:r w:rsidR="004C6762" w:rsidRPr="00BB3549">
        <w:rPr>
          <w:rFonts w:ascii="Times New Roman" w:hAnsi="Times New Roman" w:cs="Times New Roman"/>
        </w:rPr>
        <w:fldChar w:fldCharType="separate"/>
      </w:r>
      <w:r w:rsidR="00E04D44">
        <w:rPr>
          <w:rFonts w:ascii="Times New Roman" w:hAnsi="Times New Roman" w:cs="Times New Roman"/>
          <w:noProof/>
        </w:rPr>
        <w:t>[44]</w:t>
      </w:r>
      <w:r w:rsidR="004C6762" w:rsidRPr="00BB3549">
        <w:rPr>
          <w:rFonts w:ascii="Times New Roman" w:hAnsi="Times New Roman" w:cs="Times New Roman"/>
        </w:rPr>
        <w:fldChar w:fldCharType="end"/>
      </w:r>
      <w:r w:rsidRPr="00BB3549">
        <w:rPr>
          <w:rFonts w:ascii="Times New Roman" w:hAnsi="Times New Roman" w:cs="Times New Roman"/>
        </w:rPr>
        <w:t>, BDNF</w:t>
      </w:r>
      <w:r w:rsidR="004C6762" w:rsidRPr="00BB3549">
        <w:rPr>
          <w:rFonts w:ascii="Times New Roman" w:hAnsi="Times New Roman" w:cs="Times New Roman"/>
        </w:rPr>
        <w:fldChar w:fldCharType="begin">
          <w:fldData xml:space="preserve">PEVuZE5vdGU+PENpdGU+PEF1dGhvcj5DYW88L0F1dGhvcj48WWVhcj4yMDEwPC9ZZWFyPjxSZWNO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</w:fldData>
        </w:fldChar>
      </w:r>
      <w:r w:rsidR="00E04D44">
        <w:rPr>
          <w:rFonts w:ascii="Times New Roman" w:hAnsi="Times New Roman" w:cs="Times New Roman"/>
        </w:rPr>
        <w:instrText xml:space="preserve"> ADDIN EN.CITE </w:instrText>
      </w:r>
      <w:r w:rsidR="00E04D44">
        <w:rPr>
          <w:rFonts w:ascii="Times New Roman" w:hAnsi="Times New Roman" w:cs="Times New Roman"/>
        </w:rPr>
        <w:fldChar w:fldCharType="begin">
          <w:fldData xml:space="preserve">PEVuZE5vdGU+PENpdGU+PEF1dGhvcj5DYW88L0F1dGhvcj48WWVhcj4yMDEwPC9ZZWFyPjxSZWNO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</w:fldData>
        </w:fldChar>
      </w:r>
      <w:r w:rsidR="00E04D44">
        <w:rPr>
          <w:rFonts w:ascii="Times New Roman" w:hAnsi="Times New Roman" w:cs="Times New Roman"/>
        </w:rPr>
        <w:instrText xml:space="preserve"> ADDIN EN.CITE.DATA </w:instrText>
      </w:r>
      <w:r w:rsidR="00E04D44">
        <w:rPr>
          <w:rFonts w:ascii="Times New Roman" w:hAnsi="Times New Roman" w:cs="Times New Roman"/>
        </w:rPr>
      </w:r>
      <w:r w:rsidR="00E04D44">
        <w:rPr>
          <w:rFonts w:ascii="Times New Roman" w:hAnsi="Times New Roman" w:cs="Times New Roman"/>
        </w:rPr>
        <w:fldChar w:fldCharType="end"/>
      </w:r>
      <w:r w:rsidR="004C6762" w:rsidRPr="00BB3549">
        <w:rPr>
          <w:rFonts w:ascii="Times New Roman" w:hAnsi="Times New Roman" w:cs="Times New Roman"/>
        </w:rPr>
      </w:r>
      <w:r w:rsidR="004C6762" w:rsidRPr="00BB3549">
        <w:rPr>
          <w:rFonts w:ascii="Times New Roman" w:hAnsi="Times New Roman" w:cs="Times New Roman"/>
        </w:rPr>
        <w:fldChar w:fldCharType="separate"/>
      </w:r>
      <w:r w:rsidR="00E04D44">
        <w:rPr>
          <w:rFonts w:ascii="Times New Roman" w:hAnsi="Times New Roman" w:cs="Times New Roman"/>
          <w:noProof/>
        </w:rPr>
        <w:t>[45; 46]</w:t>
      </w:r>
      <w:r w:rsidR="004C6762" w:rsidRPr="00BB3549">
        <w:rPr>
          <w:rFonts w:ascii="Times New Roman" w:hAnsi="Times New Roman" w:cs="Times New Roman"/>
        </w:rPr>
        <w:fldChar w:fldCharType="end"/>
      </w:r>
      <w:r w:rsidRPr="00BB3549">
        <w:rPr>
          <w:rFonts w:ascii="Times New Roman" w:hAnsi="Times New Roman" w:cs="Times New Roman"/>
        </w:rPr>
        <w:t>, JAK2</w:t>
      </w:r>
      <w:r w:rsidR="004C6762" w:rsidRPr="00BB3549">
        <w:rPr>
          <w:rFonts w:ascii="Times New Roman" w:hAnsi="Times New Roman" w:cs="Times New Roman"/>
        </w:rPr>
        <w:fldChar w:fldCharType="begin">
          <w:fldData xml:space="preserve">PEVuZE5vdGU+PENpdGU+PEF1dGhvcj5UYWxhdGk8L0F1dGhvcj48WWVhcj4yMDE1PC9ZZWFyPjxS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</w:fldData>
        </w:fldChar>
      </w:r>
      <w:r w:rsidR="00E04D44">
        <w:rPr>
          <w:rFonts w:ascii="Times New Roman" w:hAnsi="Times New Roman" w:cs="Times New Roman"/>
        </w:rPr>
        <w:instrText xml:space="preserve"> ADDIN EN.CITE </w:instrText>
      </w:r>
      <w:r w:rsidR="00E04D44">
        <w:rPr>
          <w:rFonts w:ascii="Times New Roman" w:hAnsi="Times New Roman" w:cs="Times New Roman"/>
        </w:rPr>
        <w:fldChar w:fldCharType="begin">
          <w:fldData xml:space="preserve">PEVuZE5vdGU+PENpdGU+PEF1dGhvcj5UYWxhdGk8L0F1dGhvcj48WWVhcj4yMDE1PC9ZZWFyPjxS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</w:fldData>
        </w:fldChar>
      </w:r>
      <w:r w:rsidR="00E04D44">
        <w:rPr>
          <w:rFonts w:ascii="Times New Roman" w:hAnsi="Times New Roman" w:cs="Times New Roman"/>
        </w:rPr>
        <w:instrText xml:space="preserve"> ADDIN EN.CITE.DATA </w:instrText>
      </w:r>
      <w:r w:rsidR="00E04D44">
        <w:rPr>
          <w:rFonts w:ascii="Times New Roman" w:hAnsi="Times New Roman" w:cs="Times New Roman"/>
        </w:rPr>
      </w:r>
      <w:r w:rsidR="00E04D44">
        <w:rPr>
          <w:rFonts w:ascii="Times New Roman" w:hAnsi="Times New Roman" w:cs="Times New Roman"/>
        </w:rPr>
        <w:fldChar w:fldCharType="end"/>
      </w:r>
      <w:r w:rsidR="004C6762" w:rsidRPr="00BB3549">
        <w:rPr>
          <w:rFonts w:ascii="Times New Roman" w:hAnsi="Times New Roman" w:cs="Times New Roman"/>
        </w:rPr>
      </w:r>
      <w:r w:rsidR="004C6762" w:rsidRPr="00BB3549">
        <w:rPr>
          <w:rFonts w:ascii="Times New Roman" w:hAnsi="Times New Roman" w:cs="Times New Roman"/>
        </w:rPr>
        <w:fldChar w:fldCharType="separate"/>
      </w:r>
      <w:r w:rsidR="00E04D44">
        <w:rPr>
          <w:rFonts w:ascii="Times New Roman" w:hAnsi="Times New Roman" w:cs="Times New Roman"/>
          <w:noProof/>
        </w:rPr>
        <w:t>[47]</w:t>
      </w:r>
      <w:r w:rsidR="004C6762" w:rsidRPr="00BB3549">
        <w:rPr>
          <w:rFonts w:ascii="Times New Roman" w:hAnsi="Times New Roman" w:cs="Times New Roman"/>
        </w:rPr>
        <w:fldChar w:fldCharType="end"/>
      </w:r>
      <w:r w:rsidRPr="00BB3549">
        <w:rPr>
          <w:rFonts w:ascii="Times New Roman" w:hAnsi="Times New Roman" w:cs="Times New Roman"/>
        </w:rPr>
        <w:t>, LYN</w:t>
      </w:r>
      <w:r w:rsidR="004C6762" w:rsidRPr="00BB3549">
        <w:rPr>
          <w:rFonts w:ascii="Times New Roman" w:hAnsi="Times New Roman" w:cs="Times New Roman"/>
        </w:rPr>
        <w:fldChar w:fldCharType="begin">
          <w:fldData xml:space="preserve">PEVuZE5vdGU+PENpdGU+PEF1dGhvcj5TY2h3YXJ6PC9BdXRob3I+PFllYXI+MjAxNDwvWWVhcj48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</w:fldData>
        </w:fldChar>
      </w:r>
      <w:r w:rsidR="00E04D44">
        <w:rPr>
          <w:rFonts w:ascii="Times New Roman" w:hAnsi="Times New Roman" w:cs="Times New Roman"/>
        </w:rPr>
        <w:instrText xml:space="preserve"> ADDIN EN.CITE </w:instrText>
      </w:r>
      <w:r w:rsidR="00E04D44">
        <w:rPr>
          <w:rFonts w:ascii="Times New Roman" w:hAnsi="Times New Roman" w:cs="Times New Roman"/>
        </w:rPr>
        <w:fldChar w:fldCharType="begin">
          <w:fldData xml:space="preserve">PEVuZE5vdGU+PENpdGU+PEF1dGhvcj5TY2h3YXJ6PC9BdXRob3I+PFllYXI+MjAxNDwvWWVhcj48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</w:fldData>
        </w:fldChar>
      </w:r>
      <w:r w:rsidR="00E04D44">
        <w:rPr>
          <w:rFonts w:ascii="Times New Roman" w:hAnsi="Times New Roman" w:cs="Times New Roman"/>
        </w:rPr>
        <w:instrText xml:space="preserve"> ADDIN EN.CITE.DATA </w:instrText>
      </w:r>
      <w:r w:rsidR="00E04D44">
        <w:rPr>
          <w:rFonts w:ascii="Times New Roman" w:hAnsi="Times New Roman" w:cs="Times New Roman"/>
        </w:rPr>
      </w:r>
      <w:r w:rsidR="00E04D44">
        <w:rPr>
          <w:rFonts w:ascii="Times New Roman" w:hAnsi="Times New Roman" w:cs="Times New Roman"/>
        </w:rPr>
        <w:fldChar w:fldCharType="end"/>
      </w:r>
      <w:r w:rsidR="004C6762" w:rsidRPr="00BB3549">
        <w:rPr>
          <w:rFonts w:ascii="Times New Roman" w:hAnsi="Times New Roman" w:cs="Times New Roman"/>
        </w:rPr>
      </w:r>
      <w:r w:rsidR="004C6762" w:rsidRPr="00BB3549">
        <w:rPr>
          <w:rFonts w:ascii="Times New Roman" w:hAnsi="Times New Roman" w:cs="Times New Roman"/>
        </w:rPr>
        <w:fldChar w:fldCharType="separate"/>
      </w:r>
      <w:r w:rsidR="00E04D44">
        <w:rPr>
          <w:rFonts w:ascii="Times New Roman" w:hAnsi="Times New Roman" w:cs="Times New Roman"/>
          <w:noProof/>
        </w:rPr>
        <w:t>[48]</w:t>
      </w:r>
      <w:r w:rsidR="004C6762" w:rsidRPr="00BB3549">
        <w:rPr>
          <w:rFonts w:ascii="Times New Roman" w:hAnsi="Times New Roman" w:cs="Times New Roman"/>
        </w:rPr>
        <w:fldChar w:fldCharType="end"/>
      </w:r>
      <w:r w:rsidRPr="00BB3549">
        <w:rPr>
          <w:rFonts w:ascii="Times New Roman" w:hAnsi="Times New Roman" w:cs="Times New Roman"/>
        </w:rPr>
        <w:t>, PSMD4</w:t>
      </w:r>
      <w:r w:rsidR="004C6762" w:rsidRPr="00BB3549">
        <w:rPr>
          <w:rFonts w:ascii="Times New Roman" w:hAnsi="Times New Roman" w:cs="Times New Roman"/>
        </w:rPr>
        <w:fldChar w:fldCharType="begin"/>
      </w:r>
      <w:r w:rsidR="00E04D44">
        <w:rPr>
          <w:rFonts w:ascii="Times New Roman" w:hAnsi="Times New Roman" w:cs="Times New Roman"/>
        </w:rPr>
        <w:instrText xml:space="preserve"> ADDIN EN.CITE &lt;EndNote&gt;&lt;Cite&gt;&lt;Author&gt;Fejzo&lt;/Author&gt;&lt;Year&gt;2017&lt;/Year&gt;&lt;RecNum&gt;54&lt;/RecNum&gt;&lt;DisplayText&gt;[49]&lt;/DisplayText&gt;&lt;record&gt;&lt;rec-number&gt;54&lt;/rec-number&gt;&lt;foreign-keys&gt;&lt;key app="EN" db-id="5wttazvaqzasaeepeft5a9vvppsaez0p2ds9" timestamp="1525263835"&gt;54&lt;/key&gt;&lt;/foreign-keys&gt;&lt;ref-type name="Journal Article"&gt;17&lt;/ref-type&gt;&lt;contributors&gt;&lt;authors&gt;&lt;author&gt;Fejzo, M. S.&lt;/author&gt;&lt;author&gt;Anderson, L.&lt;/author&gt;&lt;author&gt;Chen, H. W.&lt;/author&gt;&lt;author&gt;Guandique, E.&lt;/author&gt;&lt;author&gt;Kalous, O.&lt;/author&gt;&lt;author&gt;Conklin, D.&lt;/author&gt;&lt;author&gt;Slamon, D. J.&lt;/author&gt;&lt;/authors&gt;&lt;/contributors&gt;&lt;auth-address&gt;Division of Hematology-Oncology, Department of Medicine, Jonsson Comprehensive Cancer Center, University of California at Los Angeles, Los Angeles, 90095, California.&lt;/auth-address&gt;&lt;titles&gt;&lt;title&gt;Proteasome ubiquitin receptor PSMD4 is an amplification target in breast cancer and may predict sensitivity to PARPi&lt;/title&gt;&lt;secondary-title&gt;Genes Chromosomes Cancer&lt;/secondary-title&gt;&lt;/titles&gt;&lt;periodical&gt;&lt;full-title&gt;Genes Chromosomes Cancer&lt;/full-title&gt;&lt;/periodical&gt;&lt;pages&gt;589-597&lt;/pages&gt;&lt;volume&gt;56&lt;/volume&gt;&lt;number&gt;8&lt;/number&gt;&lt;keywords&gt;&lt;keyword&gt;Antineoplastic Agents/*pharmacology&lt;/keyword&gt;&lt;keyword&gt;Biomarkers, Tumor/*genetics&lt;/keyword&gt;&lt;keyword&gt;Breast Neoplasms/*genetics/pathology&lt;/keyword&gt;&lt;keyword&gt;Drug Resistance, Neoplasm/*genetics&lt;/keyword&gt;&lt;keyword&gt;Enzyme Inhibitors/*pharmacology&lt;/keyword&gt;&lt;keyword&gt;Female&lt;/keyword&gt;&lt;keyword&gt;Gene Amplification&lt;/keyword&gt;&lt;keyword&gt;Humans&lt;/keyword&gt;&lt;keyword&gt;MCF-7 Cells&lt;/keyword&gt;&lt;keyword&gt;Phthalazines/*pharmacology&lt;/keyword&gt;&lt;keyword&gt;Poly (ADP-Ribose) Polymerase-1/antagonists &amp;amp; inhibitors&lt;/keyword&gt;&lt;keyword&gt;Proteasome Endopeptidase Complex/*genetics&lt;/keyword&gt;&lt;/keywords&gt;&lt;dates&gt;&lt;year&gt;2017&lt;/year&gt;&lt;pub-dates&gt;&lt;date&gt;Aug&lt;/date&gt;&lt;/pub-dates&gt;&lt;/dates&gt;&lt;isbn&gt;1098-2264 (Electronic)&amp;#xD;1045-2257 (Linking)&lt;/isbn&gt;&lt;accession-num&gt;28316110&lt;/accession-num&gt;&lt;urls&gt;&lt;related-urls&gt;&lt;url&gt;https://www.ncbi.nlm.nih.gov/pubmed/28316110&lt;/url&gt;&lt;/related-urls&gt;&lt;/urls&gt;&lt;electronic-resource-num&gt;10.1002/gcc.22459&lt;/electronic-resource-num&gt;&lt;/record&gt;&lt;/Cite&gt;&lt;/EndNote&gt;</w:instrText>
      </w:r>
      <w:r w:rsidR="004C6762" w:rsidRPr="00BB3549">
        <w:rPr>
          <w:rFonts w:ascii="Times New Roman" w:hAnsi="Times New Roman" w:cs="Times New Roman"/>
        </w:rPr>
        <w:fldChar w:fldCharType="separate"/>
      </w:r>
      <w:r w:rsidR="00E04D44">
        <w:rPr>
          <w:rFonts w:ascii="Times New Roman" w:hAnsi="Times New Roman" w:cs="Times New Roman"/>
          <w:noProof/>
        </w:rPr>
        <w:t>[49]</w:t>
      </w:r>
      <w:r w:rsidR="004C6762" w:rsidRPr="00BB3549">
        <w:rPr>
          <w:rFonts w:ascii="Times New Roman" w:hAnsi="Times New Roman" w:cs="Times New Roman"/>
        </w:rPr>
        <w:fldChar w:fldCharType="end"/>
      </w:r>
      <w:r w:rsidRPr="00BB3549">
        <w:rPr>
          <w:rFonts w:ascii="Times New Roman" w:hAnsi="Times New Roman" w:cs="Times New Roman"/>
        </w:rPr>
        <w:t>, CX3CR1</w:t>
      </w:r>
      <w:r w:rsidR="004C6762" w:rsidRPr="00BB3549">
        <w:rPr>
          <w:rFonts w:ascii="Times New Roman" w:hAnsi="Times New Roman" w:cs="Times New Roman"/>
        </w:rPr>
        <w:fldChar w:fldCharType="begin"/>
      </w:r>
      <w:r w:rsidR="00E04D44">
        <w:rPr>
          <w:rFonts w:ascii="Times New Roman" w:hAnsi="Times New Roman" w:cs="Times New Roman"/>
        </w:rPr>
        <w:instrText xml:space="preserve"> ADDIN EN.CITE &lt;EndNote&gt;&lt;Cite&gt;&lt;Author&gt;Hart&lt;/Author&gt;&lt;Year&gt;2014&lt;/Year&gt;&lt;RecNum&gt;55&lt;/RecNum&gt;&lt;DisplayText&gt;[50]&lt;/DisplayText&gt;&lt;record&gt;&lt;rec-number&gt;55&lt;/rec-number&gt;&lt;foreign-keys&gt;&lt;key app="EN" db-id="5wttazvaqzasaeepeft5a9vvppsaez0p2ds9" timestamp="1525263958"&gt;55&lt;/key&gt;&lt;/foreign-keys&gt;&lt;ref-type name="Journal Article"&gt;17&lt;/ref-type&gt;&lt;contributors&gt;&lt;authors&gt;&lt;author&gt;Hart, K. M.&lt;/author&gt;&lt;author&gt;Usherwood, E. J.&lt;/author&gt;&lt;author&gt;Berwin, B. L.&lt;/author&gt;&lt;/authors&gt;&lt;/contributors&gt;&lt;auth-address&gt;Department of Microbiology and Immunology, Dartmouth Medical Center, Lebanon, NH, USA.&lt;/auth-address&gt;&lt;titles&gt;&lt;title&gt;CX3CR1 delineates temporally and functionally distinct subsets of myeloid-derived suppressor cells in a mouse model of ovarian cancer&lt;/title&gt;&lt;secondary-title&gt;Immunol Cell Biol&lt;/secondary-title&gt;&lt;/titles&gt;&lt;periodical&gt;&lt;full-title&gt;Immunol Cell Biol&lt;/full-title&gt;&lt;/periodical&gt;&lt;pages&gt;499-508&lt;/pages&gt;&lt;volume&gt;92&lt;/volume&gt;&lt;number&gt;6&lt;/number&gt;&lt;keywords&gt;&lt;keyword&gt;Animals&lt;/keyword&gt;&lt;keyword&gt;CX3C Chemokine Receptor 1&lt;/keyword&gt;&lt;keyword&gt;Female&lt;/keyword&gt;&lt;keyword&gt;Interleukin-10/genetics/immunology&lt;/keyword&gt;&lt;keyword&gt;Mice&lt;/keyword&gt;&lt;keyword&gt;Mice, Transgenic&lt;/keyword&gt;&lt;keyword&gt;Myeloid Cells/*immunology/pathology&lt;/keyword&gt;&lt;keyword&gt;Neoplasms, Experimental/genetics/*immunology/pathology&lt;/keyword&gt;&lt;keyword&gt;Ovarian Neoplasms/genetics/*immunology/pathology&lt;/keyword&gt;&lt;keyword&gt;Receptors, Chemokine/genetics/*immunology&lt;/keyword&gt;&lt;keyword&gt;Tumor Microenvironment/genetics/*immunology&lt;/keyword&gt;&lt;/keywords&gt;&lt;dates&gt;&lt;year&gt;2014&lt;/year&gt;&lt;pub-dates&gt;&lt;date&gt;Jul&lt;/date&gt;&lt;/pub-dates&gt;&lt;/dates&gt;&lt;isbn&gt;1440-1711 (Electronic)&amp;#xD;0818-9641 (Linking)&lt;/isbn&gt;&lt;accession-num&gt;24613975&lt;/accession-num&gt;&lt;urls&gt;&lt;related-urls&gt;&lt;url&gt;https://www.ncbi.nlm.nih.gov/pubmed/24613975&lt;/url&gt;&lt;/related-urls&gt;&lt;/urls&gt;&lt;custom2&gt;PMC4211619&lt;/custom2&gt;&lt;electronic-resource-num&gt;10.1038/icb.2014.13&lt;/electronic-resource-num&gt;&lt;/record&gt;&lt;/Cite&gt;&lt;/EndNote&gt;</w:instrText>
      </w:r>
      <w:r w:rsidR="004C6762" w:rsidRPr="00BB3549">
        <w:rPr>
          <w:rFonts w:ascii="Times New Roman" w:hAnsi="Times New Roman" w:cs="Times New Roman"/>
        </w:rPr>
        <w:fldChar w:fldCharType="separate"/>
      </w:r>
      <w:r w:rsidR="00E04D44">
        <w:rPr>
          <w:rFonts w:ascii="Times New Roman" w:hAnsi="Times New Roman" w:cs="Times New Roman"/>
          <w:noProof/>
        </w:rPr>
        <w:t>[50]</w:t>
      </w:r>
      <w:r w:rsidR="004C6762" w:rsidRPr="00BB3549">
        <w:rPr>
          <w:rFonts w:ascii="Times New Roman" w:hAnsi="Times New Roman" w:cs="Times New Roman"/>
        </w:rPr>
        <w:fldChar w:fldCharType="end"/>
      </w:r>
      <w:r w:rsidRPr="00BB3549">
        <w:rPr>
          <w:rFonts w:ascii="Times New Roman" w:hAnsi="Times New Roman" w:cs="Times New Roman"/>
        </w:rPr>
        <w:t>, IGF1</w:t>
      </w:r>
      <w:r w:rsidR="004C6762" w:rsidRPr="00BB3549">
        <w:rPr>
          <w:rFonts w:ascii="Times New Roman" w:hAnsi="Times New Roman" w:cs="Times New Roman"/>
        </w:rPr>
        <w:fldChar w:fldCharType="begin">
          <w:fldData xml:space="preserve">PEVuZE5vdGU+PENpdGU+PEF1dGhvcj5Lb3RpPC9BdXRob3I+PFllYXI+MjAxMzwvWWVhcj48UmVj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</w:fldData>
        </w:fldChar>
      </w:r>
      <w:r w:rsidR="00E04D44">
        <w:rPr>
          <w:rFonts w:ascii="Times New Roman" w:hAnsi="Times New Roman" w:cs="Times New Roman"/>
        </w:rPr>
        <w:instrText xml:space="preserve"> ADDIN EN.CITE </w:instrText>
      </w:r>
      <w:r w:rsidR="00E04D44">
        <w:rPr>
          <w:rFonts w:ascii="Times New Roman" w:hAnsi="Times New Roman" w:cs="Times New Roman"/>
        </w:rPr>
        <w:fldChar w:fldCharType="begin">
          <w:fldData xml:space="preserve">PEVuZE5vdGU+PENpdGU+PEF1dGhvcj5Lb3RpPC9BdXRob3I+PFllYXI+MjAxMzwvWWVhcj48UmVj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</w:fldData>
        </w:fldChar>
      </w:r>
      <w:r w:rsidR="00E04D44">
        <w:rPr>
          <w:rFonts w:ascii="Times New Roman" w:hAnsi="Times New Roman" w:cs="Times New Roman"/>
        </w:rPr>
        <w:instrText xml:space="preserve"> ADDIN EN.CITE.DATA </w:instrText>
      </w:r>
      <w:r w:rsidR="00E04D44">
        <w:rPr>
          <w:rFonts w:ascii="Times New Roman" w:hAnsi="Times New Roman" w:cs="Times New Roman"/>
        </w:rPr>
      </w:r>
      <w:r w:rsidR="00E04D44">
        <w:rPr>
          <w:rFonts w:ascii="Times New Roman" w:hAnsi="Times New Roman" w:cs="Times New Roman"/>
        </w:rPr>
        <w:fldChar w:fldCharType="end"/>
      </w:r>
      <w:r w:rsidR="004C6762" w:rsidRPr="00BB3549">
        <w:rPr>
          <w:rFonts w:ascii="Times New Roman" w:hAnsi="Times New Roman" w:cs="Times New Roman"/>
        </w:rPr>
      </w:r>
      <w:r w:rsidR="004C6762" w:rsidRPr="00BB3549">
        <w:rPr>
          <w:rFonts w:ascii="Times New Roman" w:hAnsi="Times New Roman" w:cs="Times New Roman"/>
        </w:rPr>
        <w:fldChar w:fldCharType="separate"/>
      </w:r>
      <w:r w:rsidR="00E04D44">
        <w:rPr>
          <w:rFonts w:ascii="Times New Roman" w:hAnsi="Times New Roman" w:cs="Times New Roman"/>
          <w:noProof/>
        </w:rPr>
        <w:t>[51]</w:t>
      </w:r>
      <w:r w:rsidR="004C6762" w:rsidRPr="00BB3549">
        <w:rPr>
          <w:rFonts w:ascii="Times New Roman" w:hAnsi="Times New Roman" w:cs="Times New Roman"/>
        </w:rPr>
        <w:fldChar w:fldCharType="end"/>
      </w:r>
      <w:r w:rsidRPr="00BB3549">
        <w:rPr>
          <w:rFonts w:ascii="Times New Roman" w:hAnsi="Times New Roman" w:cs="Times New Roman"/>
        </w:rPr>
        <w:t>, PSMC5</w:t>
      </w:r>
      <w:r w:rsidR="004C6762" w:rsidRPr="00BB3549">
        <w:rPr>
          <w:rFonts w:ascii="Times New Roman" w:hAnsi="Times New Roman" w:cs="Times New Roman"/>
        </w:rPr>
        <w:fldChar w:fldCharType="begin">
          <w:fldData xml:space="preserve">PEVuZE5vdGU+PENpdGU+PEF1dGhvcj5ZaW08L0F1dGhvcj48WWVhcj4yMDE2PC9ZZWFyPjxSZWNO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</w:fldData>
        </w:fldChar>
      </w:r>
      <w:r w:rsidR="00E04D44">
        <w:rPr>
          <w:rFonts w:ascii="Times New Roman" w:hAnsi="Times New Roman" w:cs="Times New Roman"/>
        </w:rPr>
        <w:instrText xml:space="preserve"> ADDIN EN.CITE </w:instrText>
      </w:r>
      <w:r w:rsidR="00E04D44">
        <w:rPr>
          <w:rFonts w:ascii="Times New Roman" w:hAnsi="Times New Roman" w:cs="Times New Roman"/>
        </w:rPr>
        <w:fldChar w:fldCharType="begin">
          <w:fldData xml:space="preserve">PEVuZE5vdGU+PENpdGU+PEF1dGhvcj5ZaW08L0F1dGhvcj48WWVhcj4yMDE2PC9ZZWFyPjxSZWNO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</w:fldData>
        </w:fldChar>
      </w:r>
      <w:r w:rsidR="00E04D44">
        <w:rPr>
          <w:rFonts w:ascii="Times New Roman" w:hAnsi="Times New Roman" w:cs="Times New Roman"/>
        </w:rPr>
        <w:instrText xml:space="preserve"> ADDIN EN.CITE.DATA </w:instrText>
      </w:r>
      <w:r w:rsidR="00E04D44">
        <w:rPr>
          <w:rFonts w:ascii="Times New Roman" w:hAnsi="Times New Roman" w:cs="Times New Roman"/>
        </w:rPr>
      </w:r>
      <w:r w:rsidR="00E04D44">
        <w:rPr>
          <w:rFonts w:ascii="Times New Roman" w:hAnsi="Times New Roman" w:cs="Times New Roman"/>
        </w:rPr>
        <w:fldChar w:fldCharType="end"/>
      </w:r>
      <w:r w:rsidR="004C6762" w:rsidRPr="00BB3549">
        <w:rPr>
          <w:rFonts w:ascii="Times New Roman" w:hAnsi="Times New Roman" w:cs="Times New Roman"/>
        </w:rPr>
      </w:r>
      <w:r w:rsidR="004C6762" w:rsidRPr="00BB3549">
        <w:rPr>
          <w:rFonts w:ascii="Times New Roman" w:hAnsi="Times New Roman" w:cs="Times New Roman"/>
        </w:rPr>
        <w:fldChar w:fldCharType="separate"/>
      </w:r>
      <w:r w:rsidR="00E04D44">
        <w:rPr>
          <w:rFonts w:ascii="Times New Roman" w:hAnsi="Times New Roman" w:cs="Times New Roman"/>
          <w:noProof/>
        </w:rPr>
        <w:t>[52]</w:t>
      </w:r>
      <w:r w:rsidR="004C6762" w:rsidRPr="00BB3549">
        <w:rPr>
          <w:rFonts w:ascii="Times New Roman" w:hAnsi="Times New Roman" w:cs="Times New Roman"/>
        </w:rPr>
        <w:fldChar w:fldCharType="end"/>
      </w:r>
      <w:r w:rsidRPr="00BB3549">
        <w:rPr>
          <w:rFonts w:ascii="Times New Roman" w:hAnsi="Times New Roman" w:cs="Times New Roman"/>
        </w:rPr>
        <w:t>, TGFB2</w:t>
      </w:r>
      <w:r w:rsidR="004C6762" w:rsidRPr="00BB3549">
        <w:rPr>
          <w:rFonts w:ascii="Times New Roman" w:hAnsi="Times New Roman" w:cs="Times New Roman"/>
        </w:rPr>
        <w:fldChar w:fldCharType="begin">
          <w:fldData xml:space="preserve">PEVuZE5vdGU+PENpdGU+PEF1dGhvcj5CcmFnYWRvPC9BdXRob3I+PFllYXI+MjAxMzwvWWVhcj48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</w:fldData>
        </w:fldChar>
      </w:r>
      <w:r w:rsidR="00E04D44">
        <w:rPr>
          <w:rFonts w:ascii="Times New Roman" w:hAnsi="Times New Roman" w:cs="Times New Roman"/>
        </w:rPr>
        <w:instrText xml:space="preserve"> ADDIN EN.CITE </w:instrText>
      </w:r>
      <w:r w:rsidR="00E04D44">
        <w:rPr>
          <w:rFonts w:ascii="Times New Roman" w:hAnsi="Times New Roman" w:cs="Times New Roman"/>
        </w:rPr>
        <w:fldChar w:fldCharType="begin">
          <w:fldData xml:space="preserve">PEVuZE5vdGU+PENpdGU+PEF1dGhvcj5CcmFnYWRvPC9BdXRob3I+PFllYXI+MjAxMzwvWWVhcj48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</w:fldData>
        </w:fldChar>
      </w:r>
      <w:r w:rsidR="00E04D44">
        <w:rPr>
          <w:rFonts w:ascii="Times New Roman" w:hAnsi="Times New Roman" w:cs="Times New Roman"/>
        </w:rPr>
        <w:instrText xml:space="preserve"> ADDIN EN.CITE.DATA </w:instrText>
      </w:r>
      <w:r w:rsidR="00E04D44">
        <w:rPr>
          <w:rFonts w:ascii="Times New Roman" w:hAnsi="Times New Roman" w:cs="Times New Roman"/>
        </w:rPr>
      </w:r>
      <w:r w:rsidR="00E04D44">
        <w:rPr>
          <w:rFonts w:ascii="Times New Roman" w:hAnsi="Times New Roman" w:cs="Times New Roman"/>
        </w:rPr>
        <w:fldChar w:fldCharType="end"/>
      </w:r>
      <w:r w:rsidR="004C6762" w:rsidRPr="00BB3549">
        <w:rPr>
          <w:rFonts w:ascii="Times New Roman" w:hAnsi="Times New Roman" w:cs="Times New Roman"/>
        </w:rPr>
      </w:r>
      <w:r w:rsidR="004C6762" w:rsidRPr="00BB3549">
        <w:rPr>
          <w:rFonts w:ascii="Times New Roman" w:hAnsi="Times New Roman" w:cs="Times New Roman"/>
        </w:rPr>
        <w:fldChar w:fldCharType="separate"/>
      </w:r>
      <w:r w:rsidR="00E04D44">
        <w:rPr>
          <w:rFonts w:ascii="Times New Roman" w:hAnsi="Times New Roman" w:cs="Times New Roman"/>
          <w:noProof/>
        </w:rPr>
        <w:t>[53]</w:t>
      </w:r>
      <w:r w:rsidR="004C6762" w:rsidRPr="00BB3549">
        <w:rPr>
          <w:rFonts w:ascii="Times New Roman" w:hAnsi="Times New Roman" w:cs="Times New Roman"/>
        </w:rPr>
        <w:fldChar w:fldCharType="end"/>
      </w:r>
      <w:r w:rsidRPr="00BB3549">
        <w:rPr>
          <w:rFonts w:ascii="Times New Roman" w:hAnsi="Times New Roman" w:cs="Times New Roman"/>
        </w:rPr>
        <w:t>, and VCAM1</w:t>
      </w:r>
      <w:r w:rsidR="004C6762" w:rsidRPr="00BB3549">
        <w:rPr>
          <w:rFonts w:ascii="Times New Roman" w:hAnsi="Times New Roman" w:cs="Times New Roman"/>
        </w:rPr>
        <w:fldChar w:fldCharType="begin">
          <w:fldData xml:space="preserve">PEVuZE5vdGU+PENpdGU+PEF1dGhvcj5UYWk8L0F1dGhvcj48WWVhcj4yMDE0PC9ZZWFyPjxSZWNO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</w:fldData>
        </w:fldChar>
      </w:r>
      <w:r w:rsidR="00E04D44">
        <w:rPr>
          <w:rFonts w:ascii="Times New Roman" w:hAnsi="Times New Roman" w:cs="Times New Roman"/>
        </w:rPr>
        <w:instrText xml:space="preserve"> ADDIN EN.CITE </w:instrText>
      </w:r>
      <w:r w:rsidR="00E04D44">
        <w:rPr>
          <w:rFonts w:ascii="Times New Roman" w:hAnsi="Times New Roman" w:cs="Times New Roman"/>
        </w:rPr>
        <w:fldChar w:fldCharType="begin">
          <w:fldData xml:space="preserve">PEVuZE5vdGU+PENpdGU+PEF1dGhvcj5UYWk8L0F1dGhvcj48WWVhcj4yMDE0PC9ZZWFyPjxSZWNO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</w:fldData>
        </w:fldChar>
      </w:r>
      <w:r w:rsidR="00E04D44">
        <w:rPr>
          <w:rFonts w:ascii="Times New Roman" w:hAnsi="Times New Roman" w:cs="Times New Roman"/>
        </w:rPr>
        <w:instrText xml:space="preserve"> ADDIN EN.CITE.DATA </w:instrText>
      </w:r>
      <w:r w:rsidR="00E04D44">
        <w:rPr>
          <w:rFonts w:ascii="Times New Roman" w:hAnsi="Times New Roman" w:cs="Times New Roman"/>
        </w:rPr>
      </w:r>
      <w:r w:rsidR="00E04D44">
        <w:rPr>
          <w:rFonts w:ascii="Times New Roman" w:hAnsi="Times New Roman" w:cs="Times New Roman"/>
        </w:rPr>
        <w:fldChar w:fldCharType="end"/>
      </w:r>
      <w:r w:rsidR="004C6762" w:rsidRPr="00BB3549">
        <w:rPr>
          <w:rFonts w:ascii="Times New Roman" w:hAnsi="Times New Roman" w:cs="Times New Roman"/>
        </w:rPr>
      </w:r>
      <w:r w:rsidR="004C6762" w:rsidRPr="00BB3549">
        <w:rPr>
          <w:rFonts w:ascii="Times New Roman" w:hAnsi="Times New Roman" w:cs="Times New Roman"/>
        </w:rPr>
        <w:fldChar w:fldCharType="separate"/>
      </w:r>
      <w:r w:rsidR="00E04D44">
        <w:rPr>
          <w:rFonts w:ascii="Times New Roman" w:hAnsi="Times New Roman" w:cs="Times New Roman"/>
          <w:noProof/>
        </w:rPr>
        <w:t>[54]</w:t>
      </w:r>
      <w:r w:rsidR="004C6762" w:rsidRPr="00BB3549">
        <w:rPr>
          <w:rFonts w:ascii="Times New Roman" w:hAnsi="Times New Roman" w:cs="Times New Roman"/>
        </w:rPr>
        <w:fldChar w:fldCharType="end"/>
      </w:r>
      <w:r w:rsidRPr="00BB3549">
        <w:rPr>
          <w:rFonts w:ascii="Times New Roman" w:hAnsi="Times New Roman" w:cs="Times New Roman"/>
        </w:rPr>
        <w:t xml:space="preserve">) in the PPI network suggested that </w:t>
      </w:r>
      <w:r w:rsidR="00085820" w:rsidRPr="00BB3549">
        <w:rPr>
          <w:rFonts w:ascii="Times New Roman" w:hAnsi="Times New Roman" w:cs="Times New Roman"/>
        </w:rPr>
        <w:t xml:space="preserve">they were involved in the proliferation of tumor growth, </w:t>
      </w:r>
      <w:r w:rsidRPr="00BB3549">
        <w:rPr>
          <w:rFonts w:ascii="Times New Roman" w:hAnsi="Times New Roman" w:cs="Times New Roman"/>
        </w:rPr>
        <w:t>which was consistent with the results of survival analysis on the IRG</w:t>
      </w:r>
      <w:r w:rsidR="0090788C" w:rsidRPr="00BB3549">
        <w:rPr>
          <w:rFonts w:ascii="Times New Roman" w:hAnsi="Times New Roman" w:cs="Times New Roman"/>
        </w:rPr>
        <w:t>PI</w:t>
      </w:r>
      <w:r w:rsidRPr="00BB3549">
        <w:rPr>
          <w:rFonts w:ascii="Times New Roman" w:hAnsi="Times New Roman" w:cs="Times New Roman"/>
        </w:rPr>
        <w:t xml:space="preserve">-based signature.  </w:t>
      </w:r>
    </w:p>
    <w:p w:rsidR="007B3759" w:rsidRPr="00BB3549" w:rsidRDefault="007B3759" w:rsidP="007B73FA">
      <w:pPr>
        <w:rPr>
          <w:rFonts w:ascii="Times New Roman" w:hAnsi="Times New Roman" w:cs="Times New Roman"/>
        </w:rPr>
      </w:pPr>
      <w:r w:rsidRPr="00BB3549">
        <w:rPr>
          <w:rFonts w:ascii="Times New Roman" w:hAnsi="Times New Roman" w:cs="Times New Roman"/>
        </w:rPr>
        <w:t xml:space="preserve">At present, the etiology of OC remains unclear, many factors have been demonstrated to be involved in the occurrence and development of OC. </w:t>
      </w:r>
      <w:r w:rsidR="007B73FA" w:rsidRPr="00BB3549">
        <w:rPr>
          <w:rFonts w:ascii="Times New Roman" w:hAnsi="Times New Roman" w:cs="Times New Roman"/>
        </w:rPr>
        <w:t>Nomograms, which always takes multiple clinicopathological factor</w:t>
      </w:r>
      <w:r w:rsidR="0090788C" w:rsidRPr="00BB3549">
        <w:rPr>
          <w:rFonts w:ascii="Times New Roman" w:hAnsi="Times New Roman" w:cs="Times New Roman"/>
        </w:rPr>
        <w:t>s</w:t>
      </w:r>
      <w:r w:rsidR="007B73FA" w:rsidRPr="00BB3549">
        <w:rPr>
          <w:rFonts w:ascii="Times New Roman" w:hAnsi="Times New Roman" w:cs="Times New Roman"/>
        </w:rPr>
        <w:t xml:space="preserve"> into consideration, have been shown to be more accurate than the established staging systems for predicting prognosis and guiding treatment in some cancers</w:t>
      </w:r>
      <w:r w:rsidR="004C6762" w:rsidRPr="00BB3549">
        <w:rPr>
          <w:rFonts w:ascii="Times New Roman" w:hAnsi="Times New Roman" w:cs="Times New Roman"/>
        </w:rPr>
        <w:fldChar w:fldCharType="begin">
          <w:fldData xml:space="preserve">PEVuZE5vdGU+PENpdGU+PEF1dGhvcj5IdWFuZzwvQXV0aG9yPjxZZWFyPjIwMTY8L1llYXI+PFJl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</w:fldData>
        </w:fldChar>
      </w:r>
      <w:r w:rsidR="00E04D44">
        <w:rPr>
          <w:rFonts w:ascii="Times New Roman" w:hAnsi="Times New Roman" w:cs="Times New Roman"/>
        </w:rPr>
        <w:instrText xml:space="preserve"> ADDIN EN.CITE </w:instrText>
      </w:r>
      <w:r w:rsidR="00E04D44">
        <w:rPr>
          <w:rFonts w:ascii="Times New Roman" w:hAnsi="Times New Roman" w:cs="Times New Roman"/>
        </w:rPr>
        <w:fldChar w:fldCharType="begin">
          <w:fldData xml:space="preserve">PEVuZE5vdGU+PENpdGU+PEF1dGhvcj5IdWFuZzwvQXV0aG9yPjxZZWFyPjIwMTY8L1llYXI+PFJl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</w:fldData>
        </w:fldChar>
      </w:r>
      <w:r w:rsidR="00E04D44">
        <w:rPr>
          <w:rFonts w:ascii="Times New Roman" w:hAnsi="Times New Roman" w:cs="Times New Roman"/>
        </w:rPr>
        <w:instrText xml:space="preserve"> ADDIN EN.CITE.DATA </w:instrText>
      </w:r>
      <w:r w:rsidR="00E04D44">
        <w:rPr>
          <w:rFonts w:ascii="Times New Roman" w:hAnsi="Times New Roman" w:cs="Times New Roman"/>
        </w:rPr>
      </w:r>
      <w:r w:rsidR="00E04D44">
        <w:rPr>
          <w:rFonts w:ascii="Times New Roman" w:hAnsi="Times New Roman" w:cs="Times New Roman"/>
        </w:rPr>
        <w:fldChar w:fldCharType="end"/>
      </w:r>
      <w:r w:rsidR="004C6762" w:rsidRPr="00BB3549">
        <w:rPr>
          <w:rFonts w:ascii="Times New Roman" w:hAnsi="Times New Roman" w:cs="Times New Roman"/>
        </w:rPr>
      </w:r>
      <w:r w:rsidR="004C6762" w:rsidRPr="00BB3549">
        <w:rPr>
          <w:rFonts w:ascii="Times New Roman" w:hAnsi="Times New Roman" w:cs="Times New Roman"/>
        </w:rPr>
        <w:fldChar w:fldCharType="separate"/>
      </w:r>
      <w:r w:rsidR="00E04D44">
        <w:rPr>
          <w:rFonts w:ascii="Times New Roman" w:hAnsi="Times New Roman" w:cs="Times New Roman"/>
          <w:noProof/>
        </w:rPr>
        <w:t>[39; 55; 56]</w:t>
      </w:r>
      <w:r w:rsidR="004C6762" w:rsidRPr="00BB3549">
        <w:rPr>
          <w:rFonts w:ascii="Times New Roman" w:hAnsi="Times New Roman" w:cs="Times New Roman"/>
        </w:rPr>
        <w:fldChar w:fldCharType="end"/>
      </w:r>
      <w:r w:rsidR="007B73FA" w:rsidRPr="00BB3549">
        <w:rPr>
          <w:rFonts w:ascii="Times New Roman" w:hAnsi="Times New Roman" w:cs="Times New Roman"/>
        </w:rPr>
        <w:t xml:space="preserve">. Thus, to translate our findings into clinical practice, we </w:t>
      </w:r>
      <w:r w:rsidR="002E7E16" w:rsidRPr="00BB3549">
        <w:rPr>
          <w:rFonts w:ascii="Times New Roman" w:hAnsi="Times New Roman" w:cs="Times New Roman"/>
        </w:rPr>
        <w:t xml:space="preserve">constructed a nomogram by integrating in independent prognostic variables (age, stage, and ICPI) in the multivariable survival analysis model. The original and corrected C-indexes for the nomogram in the training set and test set were 0.66-0.67, suggesting that the prognostic performance of the nomogram </w:t>
      </w:r>
      <w:r w:rsidR="003724A2" w:rsidRPr="00BB3549">
        <w:rPr>
          <w:rFonts w:ascii="Times New Roman" w:hAnsi="Times New Roman" w:cs="Times New Roman"/>
        </w:rPr>
        <w:t>was</w:t>
      </w:r>
      <w:r w:rsidR="002E7E16" w:rsidRPr="00BB3549">
        <w:rPr>
          <w:rFonts w:ascii="Times New Roman" w:hAnsi="Times New Roman" w:cs="Times New Roman"/>
        </w:rPr>
        <w:t xml:space="preserve"> relatively good.  </w:t>
      </w:r>
      <w:r w:rsidR="00806AD2" w:rsidRPr="00BB3549">
        <w:rPr>
          <w:rFonts w:ascii="Times New Roman" w:hAnsi="Times New Roman" w:cs="Times New Roman"/>
        </w:rPr>
        <w:t xml:space="preserve">Moreover, calibration analysis in the test set further confirmed the robustness of the prognostic performance of the nomogram. The result of </w:t>
      </w:r>
      <w:ins w:id="81" w:author="330C" w:date="2021-12-27T16:24:00Z">
        <w:r w:rsidR="001A016A">
          <w:rPr>
            <w:rFonts w:ascii="Times New Roman" w:hAnsi="Times New Roman" w:cs="Times New Roman"/>
          </w:rPr>
          <w:t>DCA</w:t>
        </w:r>
      </w:ins>
      <w:r w:rsidR="00806AD2" w:rsidRPr="00BB3549">
        <w:rPr>
          <w:rFonts w:ascii="Times New Roman" w:hAnsi="Times New Roman" w:cs="Times New Roman"/>
        </w:rPr>
        <w:t xml:space="preserve"> provided a graphic tool to help the physicians and patients use the nomogram </w:t>
      </w:r>
      <w:r w:rsidR="003724A2" w:rsidRPr="00BB3549">
        <w:rPr>
          <w:rFonts w:ascii="Times New Roman" w:hAnsi="Times New Roman" w:cs="Times New Roman"/>
        </w:rPr>
        <w:t xml:space="preserve">with </w:t>
      </w:r>
      <w:r w:rsidR="00806AD2" w:rsidRPr="00BB3549">
        <w:rPr>
          <w:rFonts w:ascii="Times New Roman" w:hAnsi="Times New Roman" w:cs="Times New Roman"/>
        </w:rPr>
        <w:t xml:space="preserve">more </w:t>
      </w:r>
      <w:r w:rsidR="000931FE" w:rsidRPr="00BB3549">
        <w:rPr>
          <w:rFonts w:ascii="Times New Roman" w:hAnsi="Times New Roman" w:cs="Times New Roman"/>
        </w:rPr>
        <w:t>convenien</w:t>
      </w:r>
      <w:r w:rsidR="003724A2" w:rsidRPr="00BB3549">
        <w:rPr>
          <w:rFonts w:ascii="Times New Roman" w:hAnsi="Times New Roman" w:cs="Times New Roman"/>
        </w:rPr>
        <w:t>ce</w:t>
      </w:r>
      <w:r w:rsidR="000931FE" w:rsidRPr="00BB3549">
        <w:rPr>
          <w:rFonts w:ascii="Times New Roman" w:hAnsi="Times New Roman" w:cs="Times New Roman"/>
        </w:rPr>
        <w:t>.</w:t>
      </w:r>
    </w:p>
    <w:p w:rsidR="00806AD2" w:rsidRPr="00BB3549" w:rsidRDefault="000931FE" w:rsidP="007B73FA">
      <w:pPr>
        <w:rPr>
          <w:rFonts w:ascii="Times New Roman" w:hAnsi="Times New Roman" w:cs="Times New Roman"/>
        </w:rPr>
      </w:pPr>
      <w:r w:rsidRPr="00BB3549">
        <w:rPr>
          <w:rFonts w:ascii="Times New Roman" w:hAnsi="Times New Roman" w:cs="Times New Roman"/>
        </w:rPr>
        <w:t xml:space="preserve">At the same time, some limitations exist in our study. Firstly, </w:t>
      </w:r>
      <w:r w:rsidR="00875EC5" w:rsidRPr="00BB3549">
        <w:rPr>
          <w:rFonts w:ascii="Times New Roman" w:hAnsi="Times New Roman" w:cs="Times New Roman"/>
        </w:rPr>
        <w:t xml:space="preserve">this is a retrospective analysis of </w:t>
      </w:r>
      <w:r w:rsidR="00101C33" w:rsidRPr="00BB3549">
        <w:rPr>
          <w:rFonts w:ascii="Times New Roman" w:hAnsi="Times New Roman" w:cs="Times New Roman"/>
        </w:rPr>
        <w:t>previous</w:t>
      </w:r>
      <w:ins w:id="82" w:author="330C" w:date="2021-12-26T21:10:00Z">
        <w:r w:rsidR="008E1201">
          <w:rPr>
            <w:rFonts w:ascii="Times New Roman" w:hAnsi="Times New Roman" w:cs="Times New Roman"/>
          </w:rPr>
          <w:t>ly</w:t>
        </w:r>
      </w:ins>
      <w:r w:rsidR="00101C33" w:rsidRPr="00BB3549">
        <w:rPr>
          <w:rFonts w:ascii="Times New Roman" w:hAnsi="Times New Roman" w:cs="Times New Roman"/>
        </w:rPr>
        <w:t xml:space="preserve"> published OC studies, we could </w:t>
      </w:r>
      <w:r w:rsidR="003724A2" w:rsidRPr="00BB3549">
        <w:rPr>
          <w:rFonts w:ascii="Times New Roman" w:hAnsi="Times New Roman" w:cs="Times New Roman"/>
        </w:rPr>
        <w:t xml:space="preserve">not </w:t>
      </w:r>
      <w:r w:rsidR="00101C33" w:rsidRPr="00BB3549">
        <w:rPr>
          <w:rFonts w:ascii="Times New Roman" w:hAnsi="Times New Roman" w:cs="Times New Roman"/>
        </w:rPr>
        <w:t xml:space="preserve">control the exposure and outcome measurements and selection bias might not be excluded. Secondly, a total of 1,811 IRGs were obtained from the </w:t>
      </w:r>
      <w:proofErr w:type="spellStart"/>
      <w:r w:rsidR="00101C33" w:rsidRPr="00BB3549">
        <w:rPr>
          <w:rFonts w:ascii="Times New Roman" w:hAnsi="Times New Roman" w:cs="Times New Roman"/>
        </w:rPr>
        <w:t>ImmPort</w:t>
      </w:r>
      <w:proofErr w:type="spellEnd"/>
      <w:r w:rsidR="00101C33" w:rsidRPr="00BB3549">
        <w:rPr>
          <w:rFonts w:ascii="Times New Roman" w:hAnsi="Times New Roman" w:cs="Times New Roman"/>
        </w:rPr>
        <w:t>, and only 458 IRGs were measure</w:t>
      </w:r>
      <w:r w:rsidR="003724A2" w:rsidRPr="00BB3549">
        <w:rPr>
          <w:rFonts w:ascii="Times New Roman" w:hAnsi="Times New Roman" w:cs="Times New Roman"/>
        </w:rPr>
        <w:t>d</w:t>
      </w:r>
      <w:r w:rsidR="00101C33" w:rsidRPr="00BB3549">
        <w:rPr>
          <w:rFonts w:ascii="Times New Roman" w:hAnsi="Times New Roman" w:cs="Times New Roman"/>
        </w:rPr>
        <w:t xml:space="preserve"> by all the </w:t>
      </w:r>
      <w:r w:rsidR="003724A2" w:rsidRPr="00BB3549">
        <w:rPr>
          <w:rFonts w:ascii="Times New Roman" w:hAnsi="Times New Roman" w:cs="Times New Roman"/>
        </w:rPr>
        <w:t>21 OC studies</w:t>
      </w:r>
      <w:r w:rsidR="00101C33" w:rsidRPr="00BB3549">
        <w:rPr>
          <w:rFonts w:ascii="Times New Roman" w:hAnsi="Times New Roman" w:cs="Times New Roman"/>
        </w:rPr>
        <w:t xml:space="preserve">, thus some important information might be inevitably missed. Thirdly, the exact mechanisms regarding the impact of IRGs on the growth of OC cells have not been validated </w:t>
      </w:r>
      <w:r w:rsidR="002C2773" w:rsidRPr="00BB3549">
        <w:rPr>
          <w:rFonts w:ascii="Times New Roman" w:hAnsi="Times New Roman" w:cs="Times New Roman"/>
        </w:rPr>
        <w:t>by experiments in cellular and molecular biology.</w:t>
      </w:r>
    </w:p>
    <w:p w:rsidR="002C2773" w:rsidRPr="00BB3549" w:rsidRDefault="002C2773" w:rsidP="007B73FA">
      <w:pPr>
        <w:rPr>
          <w:rFonts w:ascii="Times New Roman" w:hAnsi="Times New Roman" w:cs="Times New Roman"/>
        </w:rPr>
      </w:pPr>
      <w:r w:rsidRPr="00BB3549">
        <w:rPr>
          <w:rFonts w:ascii="Times New Roman" w:hAnsi="Times New Roman" w:cs="Times New Roman"/>
        </w:rPr>
        <w:t>In conclusions, we develop</w:t>
      </w:r>
      <w:r w:rsidR="003724A2" w:rsidRPr="00BB3549">
        <w:rPr>
          <w:rFonts w:ascii="Times New Roman" w:hAnsi="Times New Roman" w:cs="Times New Roman"/>
        </w:rPr>
        <w:t>ed</w:t>
      </w:r>
      <w:r w:rsidRPr="00BB3549">
        <w:rPr>
          <w:rFonts w:ascii="Times New Roman" w:hAnsi="Times New Roman" w:cs="Times New Roman"/>
        </w:rPr>
        <w:t xml:space="preserve"> of immune </w:t>
      </w:r>
      <w:r w:rsidRPr="00D618D4">
        <w:rPr>
          <w:rFonts w:ascii="Times New Roman" w:hAnsi="Times New Roman" w:cs="Times New Roman"/>
          <w:color w:val="FF0000"/>
        </w:rPr>
        <w:t>relate</w:t>
      </w:r>
      <w:r w:rsidR="00D618D4" w:rsidRPr="00D618D4">
        <w:rPr>
          <w:rFonts w:ascii="Times New Roman" w:hAnsi="Times New Roman" w:cs="Times New Roman" w:hint="eastAsia"/>
          <w:color w:val="FF0000"/>
        </w:rPr>
        <w:t>d</w:t>
      </w:r>
      <w:r w:rsidRPr="00BB3549">
        <w:rPr>
          <w:rFonts w:ascii="Times New Roman" w:hAnsi="Times New Roman" w:cs="Times New Roman"/>
        </w:rPr>
        <w:t xml:space="preserve"> prognostic signature </w:t>
      </w:r>
      <w:r w:rsidR="0077384C" w:rsidRPr="00BB3549">
        <w:rPr>
          <w:rFonts w:ascii="Times New Roman" w:hAnsi="Times New Roman" w:cs="Times New Roman"/>
        </w:rPr>
        <w:t xml:space="preserve">(including 23 IRGPs) </w:t>
      </w:r>
      <w:r w:rsidRPr="00BB3549">
        <w:rPr>
          <w:rFonts w:ascii="Times New Roman" w:hAnsi="Times New Roman" w:cs="Times New Roman"/>
        </w:rPr>
        <w:t>for patients with OC patients. The prognostic performance of the signature is better compared with 3 established prognostic signatures. A</w:t>
      </w:r>
      <w:r w:rsidR="00637B86" w:rsidRPr="00BB3549">
        <w:rPr>
          <w:rFonts w:ascii="Times New Roman" w:hAnsi="Times New Roman" w:cs="Times New Roman"/>
        </w:rPr>
        <w:t>n</w:t>
      </w:r>
      <w:r w:rsidRPr="00BB3549">
        <w:rPr>
          <w:rFonts w:ascii="Times New Roman" w:hAnsi="Times New Roman" w:cs="Times New Roman"/>
        </w:rPr>
        <w:t xml:space="preserve"> ICPI based nomogram was constructed and validated to translate the immune related signature into clinical practice.</w:t>
      </w:r>
    </w:p>
    <w:p w:rsidR="00EE6AFD" w:rsidRPr="00BB3549" w:rsidRDefault="00EE6AFD" w:rsidP="00EE6AFD">
      <w:pPr>
        <w:rPr>
          <w:rFonts w:ascii="Times New Roman" w:hAnsi="Times New Roman" w:cs="Times New Roman"/>
          <w:b/>
        </w:rPr>
      </w:pPr>
      <w:r w:rsidRPr="00BB3549">
        <w:rPr>
          <w:rFonts w:ascii="Times New Roman" w:hAnsi="Times New Roman" w:cs="Times New Roman"/>
          <w:b/>
        </w:rPr>
        <w:t>Acknowledgements</w:t>
      </w:r>
    </w:p>
    <w:p w:rsidR="00EE6AFD" w:rsidRPr="00BB3549" w:rsidRDefault="00EE6AFD" w:rsidP="00EE6AFD">
      <w:pPr>
        <w:rPr>
          <w:rFonts w:ascii="Times New Roman" w:hAnsi="Times New Roman" w:cs="Times New Roman"/>
        </w:rPr>
      </w:pPr>
      <w:r w:rsidRPr="00BB3549">
        <w:rPr>
          <w:rFonts w:ascii="Times New Roman" w:hAnsi="Times New Roman" w:cs="Times New Roman"/>
        </w:rPr>
        <w:t xml:space="preserve">The authors thank </w:t>
      </w:r>
      <w:proofErr w:type="spellStart"/>
      <w:r w:rsidRPr="00BB3549">
        <w:rPr>
          <w:rFonts w:ascii="Times New Roman" w:hAnsi="Times New Roman" w:cs="Times New Roman"/>
        </w:rPr>
        <w:t>Bailiang</w:t>
      </w:r>
      <w:proofErr w:type="spellEnd"/>
      <w:r w:rsidRPr="00BB3549">
        <w:rPr>
          <w:rFonts w:ascii="Times New Roman" w:hAnsi="Times New Roman" w:cs="Times New Roman"/>
        </w:rPr>
        <w:t xml:space="preserve"> Li and </w:t>
      </w:r>
      <w:proofErr w:type="spellStart"/>
      <w:r w:rsidRPr="00BB3549">
        <w:rPr>
          <w:rFonts w:ascii="Times New Roman" w:hAnsi="Times New Roman" w:cs="Times New Roman"/>
        </w:rPr>
        <w:t>Ruijiang</w:t>
      </w:r>
      <w:proofErr w:type="spellEnd"/>
      <w:r w:rsidRPr="00BB3549">
        <w:rPr>
          <w:rFonts w:ascii="Times New Roman" w:hAnsi="Times New Roman" w:cs="Times New Roman"/>
        </w:rPr>
        <w:t xml:space="preserve"> Li for help with manuscript preparation.</w:t>
      </w:r>
    </w:p>
    <w:p w:rsidR="00EE6AFD" w:rsidRPr="00BB3549" w:rsidRDefault="00EE6AFD" w:rsidP="00EE6AFD">
      <w:pPr>
        <w:rPr>
          <w:rFonts w:ascii="Times New Roman" w:hAnsi="Times New Roman" w:cs="Times New Roman"/>
          <w:b/>
        </w:rPr>
      </w:pPr>
      <w:r w:rsidRPr="00BB3549">
        <w:rPr>
          <w:rFonts w:ascii="Times New Roman" w:hAnsi="Times New Roman" w:cs="Times New Roman"/>
          <w:b/>
        </w:rPr>
        <w:lastRenderedPageBreak/>
        <w:t>Funding</w:t>
      </w:r>
    </w:p>
    <w:p w:rsidR="00EE6AFD" w:rsidRPr="00BB3549" w:rsidRDefault="00EE6AFD" w:rsidP="00EE6AFD">
      <w:pPr>
        <w:rPr>
          <w:rFonts w:ascii="Times New Roman" w:hAnsi="Times New Roman" w:cs="Times New Roman"/>
        </w:rPr>
      </w:pPr>
      <w:r w:rsidRPr="00BB3549">
        <w:rPr>
          <w:rFonts w:ascii="Times New Roman" w:hAnsi="Times New Roman" w:cs="Times New Roman"/>
        </w:rPr>
        <w:t>None</w:t>
      </w:r>
    </w:p>
    <w:p w:rsidR="00EE6AFD" w:rsidRPr="00BB3549" w:rsidRDefault="00EE6AFD" w:rsidP="00EE6AFD">
      <w:pPr>
        <w:rPr>
          <w:rFonts w:ascii="Times New Roman" w:hAnsi="Times New Roman" w:cs="Times New Roman"/>
          <w:b/>
        </w:rPr>
      </w:pPr>
      <w:r w:rsidRPr="00BB3549">
        <w:rPr>
          <w:rFonts w:ascii="Times New Roman" w:hAnsi="Times New Roman" w:cs="Times New Roman"/>
          <w:b/>
        </w:rPr>
        <w:t>Availability of data and materials</w:t>
      </w:r>
    </w:p>
    <w:p w:rsidR="00EE6AFD" w:rsidRPr="00BB3549" w:rsidRDefault="00EE6AFD" w:rsidP="00EE6AFD">
      <w:pPr>
        <w:rPr>
          <w:rFonts w:ascii="Times New Roman" w:hAnsi="Times New Roman" w:cs="Times New Roman"/>
        </w:rPr>
      </w:pPr>
      <w:r w:rsidRPr="00BB3549">
        <w:rPr>
          <w:rFonts w:ascii="Times New Roman" w:hAnsi="Times New Roman" w:cs="Times New Roman"/>
        </w:rPr>
        <w:t>All data generated or analy</w:t>
      </w:r>
      <w:r w:rsidR="00F04943" w:rsidRPr="00BB3549">
        <w:rPr>
          <w:rFonts w:ascii="Times New Roman" w:hAnsi="Times New Roman" w:cs="Times New Roman"/>
        </w:rPr>
        <w:t>z</w:t>
      </w:r>
      <w:r w:rsidRPr="00BB3549">
        <w:rPr>
          <w:rFonts w:ascii="Times New Roman" w:hAnsi="Times New Roman" w:cs="Times New Roman"/>
        </w:rPr>
        <w:t>ed during this study are included in this article and its Additional files.</w:t>
      </w:r>
    </w:p>
    <w:p w:rsidR="00EE6AFD" w:rsidRPr="00BB3549" w:rsidRDefault="00EE6AFD" w:rsidP="00EE6AFD">
      <w:pPr>
        <w:rPr>
          <w:rFonts w:ascii="Times New Roman" w:hAnsi="Times New Roman" w:cs="Times New Roman"/>
          <w:b/>
        </w:rPr>
      </w:pPr>
      <w:r w:rsidRPr="00BB3549">
        <w:rPr>
          <w:rFonts w:ascii="Times New Roman" w:hAnsi="Times New Roman" w:cs="Times New Roman"/>
          <w:b/>
        </w:rPr>
        <w:t>Authors’ contributions</w:t>
      </w:r>
    </w:p>
    <w:p w:rsidR="00EE6AFD" w:rsidRPr="00BB3549" w:rsidRDefault="0033149C" w:rsidP="00EE6AFD">
      <w:pPr>
        <w:rPr>
          <w:rFonts w:ascii="Times New Roman" w:hAnsi="Times New Roman" w:cs="Times New Roman"/>
        </w:rPr>
      </w:pPr>
      <w:r w:rsidRPr="00BB3549">
        <w:rPr>
          <w:rFonts w:ascii="Times New Roman" w:hAnsi="Times New Roman" w:cs="Times New Roman"/>
        </w:rPr>
        <w:t xml:space="preserve">Liu X </w:t>
      </w:r>
      <w:r w:rsidR="00F04943" w:rsidRPr="00BB3549">
        <w:rPr>
          <w:rFonts w:ascii="Times New Roman" w:hAnsi="Times New Roman" w:cs="Times New Roman"/>
        </w:rPr>
        <w:t xml:space="preserve">designed the study, </w:t>
      </w:r>
      <w:r w:rsidRPr="00BB3549">
        <w:rPr>
          <w:rFonts w:ascii="Times New Roman" w:hAnsi="Times New Roman" w:cs="Times New Roman"/>
        </w:rPr>
        <w:t>collected and analyzed the data and wrote the manuscript. W</w:t>
      </w:r>
      <w:r w:rsidR="00F04943" w:rsidRPr="00BB3549">
        <w:rPr>
          <w:rFonts w:ascii="Times New Roman" w:hAnsi="Times New Roman" w:cs="Times New Roman"/>
        </w:rPr>
        <w:t>u</w:t>
      </w:r>
      <w:r w:rsidRPr="00BB3549">
        <w:rPr>
          <w:rFonts w:ascii="Times New Roman" w:hAnsi="Times New Roman" w:cs="Times New Roman"/>
        </w:rPr>
        <w:t xml:space="preserve"> </w:t>
      </w:r>
      <w:r w:rsidR="00F04943" w:rsidRPr="00BB3549">
        <w:rPr>
          <w:rFonts w:ascii="Times New Roman" w:hAnsi="Times New Roman" w:cs="Times New Roman"/>
        </w:rPr>
        <w:t>S</w:t>
      </w:r>
      <w:r w:rsidRPr="00BB3549">
        <w:rPr>
          <w:rFonts w:ascii="Times New Roman" w:hAnsi="Times New Roman" w:cs="Times New Roman"/>
        </w:rPr>
        <w:t xml:space="preserve">, </w:t>
      </w:r>
      <w:r w:rsidR="00F04943" w:rsidRPr="00BB3549">
        <w:rPr>
          <w:rFonts w:ascii="Times New Roman" w:hAnsi="Times New Roman" w:cs="Times New Roman"/>
        </w:rPr>
        <w:t>Shi H,</w:t>
      </w:r>
      <w:r w:rsidRPr="00BB3549">
        <w:rPr>
          <w:rFonts w:ascii="Times New Roman" w:hAnsi="Times New Roman" w:cs="Times New Roman"/>
        </w:rPr>
        <w:t xml:space="preserve"> </w:t>
      </w:r>
      <w:r w:rsidR="00BB3549">
        <w:rPr>
          <w:rFonts w:ascii="Times New Roman" w:hAnsi="Times New Roman" w:cs="Times New Roman"/>
        </w:rPr>
        <w:t xml:space="preserve">Yang Li </w:t>
      </w:r>
      <w:r w:rsidRPr="00BB3549">
        <w:rPr>
          <w:rFonts w:ascii="Times New Roman" w:hAnsi="Times New Roman" w:cs="Times New Roman"/>
        </w:rPr>
        <w:t xml:space="preserve">and </w:t>
      </w:r>
      <w:r w:rsidR="00F04943" w:rsidRPr="00BB3549">
        <w:rPr>
          <w:rFonts w:ascii="Times New Roman" w:hAnsi="Times New Roman" w:cs="Times New Roman"/>
        </w:rPr>
        <w:t>Wang</w:t>
      </w:r>
      <w:r w:rsidRPr="00BB3549">
        <w:rPr>
          <w:rFonts w:ascii="Times New Roman" w:hAnsi="Times New Roman" w:cs="Times New Roman"/>
        </w:rPr>
        <w:t xml:space="preserve"> </w:t>
      </w:r>
      <w:r w:rsidR="00F04943" w:rsidRPr="00BB3549">
        <w:rPr>
          <w:rFonts w:ascii="Times New Roman" w:hAnsi="Times New Roman" w:cs="Times New Roman"/>
        </w:rPr>
        <w:t xml:space="preserve">G </w:t>
      </w:r>
      <w:r w:rsidRPr="00BB3549">
        <w:rPr>
          <w:rFonts w:ascii="Times New Roman" w:hAnsi="Times New Roman" w:cs="Times New Roman"/>
        </w:rPr>
        <w:t xml:space="preserve">participated in statistical analysis. </w:t>
      </w:r>
      <w:r w:rsidR="00F04943" w:rsidRPr="00BB3549">
        <w:rPr>
          <w:rFonts w:ascii="Times New Roman" w:hAnsi="Times New Roman" w:cs="Times New Roman"/>
        </w:rPr>
        <w:t xml:space="preserve">Chen C, Gang L </w:t>
      </w:r>
      <w:r w:rsidRPr="00BB3549">
        <w:rPr>
          <w:rFonts w:ascii="Times New Roman" w:hAnsi="Times New Roman" w:cs="Times New Roman"/>
        </w:rPr>
        <w:t xml:space="preserve">participated in data collection and analysis. </w:t>
      </w:r>
      <w:r w:rsidR="00F04943" w:rsidRPr="00BB3549">
        <w:rPr>
          <w:rFonts w:ascii="Times New Roman" w:hAnsi="Times New Roman" w:cs="Times New Roman"/>
        </w:rPr>
        <w:t>Gong Q, Gan L</w:t>
      </w:r>
      <w:r w:rsidRPr="00BB3549">
        <w:rPr>
          <w:rFonts w:ascii="Times New Roman" w:hAnsi="Times New Roman" w:cs="Times New Roman"/>
        </w:rPr>
        <w:t xml:space="preserve"> participated in the manuscript writing and review. </w:t>
      </w:r>
      <w:r w:rsidR="00F04943" w:rsidRPr="00BB3549">
        <w:rPr>
          <w:rFonts w:ascii="Times New Roman" w:hAnsi="Times New Roman" w:cs="Times New Roman"/>
        </w:rPr>
        <w:t>Zhou S</w:t>
      </w:r>
      <w:r w:rsidRPr="00BB3549">
        <w:rPr>
          <w:rFonts w:ascii="Times New Roman" w:hAnsi="Times New Roman" w:cs="Times New Roman"/>
        </w:rPr>
        <w:t xml:space="preserve"> and </w:t>
      </w:r>
      <w:r w:rsidR="00F04943" w:rsidRPr="00BB3549">
        <w:rPr>
          <w:rFonts w:ascii="Times New Roman" w:hAnsi="Times New Roman" w:cs="Times New Roman"/>
        </w:rPr>
        <w:t xml:space="preserve">Hu Y, Li S participated in </w:t>
      </w:r>
      <w:r w:rsidRPr="00BB3549">
        <w:rPr>
          <w:rFonts w:ascii="Times New Roman" w:hAnsi="Times New Roman" w:cs="Times New Roman"/>
        </w:rPr>
        <w:t>designed the study.</w:t>
      </w:r>
    </w:p>
    <w:p w:rsidR="0033149C" w:rsidRPr="00BB3549" w:rsidRDefault="0033149C" w:rsidP="00EE6AFD">
      <w:pPr>
        <w:rPr>
          <w:rFonts w:ascii="Times New Roman" w:hAnsi="Times New Roman" w:cs="Times New Roman"/>
          <w:b/>
        </w:rPr>
      </w:pPr>
      <w:r w:rsidRPr="00BB3549">
        <w:rPr>
          <w:rFonts w:ascii="Times New Roman" w:hAnsi="Times New Roman" w:cs="Times New Roman"/>
          <w:b/>
        </w:rPr>
        <w:t>Ethics approval and consent to participate</w:t>
      </w:r>
    </w:p>
    <w:p w:rsidR="0033149C" w:rsidRPr="00BB3549" w:rsidRDefault="0033149C" w:rsidP="00EE6AFD">
      <w:pPr>
        <w:rPr>
          <w:rFonts w:ascii="Times New Roman" w:hAnsi="Times New Roman" w:cs="Times New Roman"/>
        </w:rPr>
      </w:pPr>
      <w:r w:rsidRPr="00BB3549">
        <w:rPr>
          <w:rFonts w:ascii="Times New Roman" w:hAnsi="Times New Roman" w:cs="Times New Roman"/>
        </w:rPr>
        <w:t>Not applicable.</w:t>
      </w:r>
    </w:p>
    <w:p w:rsidR="007B3524" w:rsidRPr="00BB3549" w:rsidRDefault="007B3524" w:rsidP="00EE6AFD">
      <w:pPr>
        <w:rPr>
          <w:rFonts w:ascii="Times New Roman" w:hAnsi="Times New Roman" w:cs="Times New Roman"/>
          <w:b/>
        </w:rPr>
      </w:pPr>
      <w:r w:rsidRPr="00BB3549">
        <w:rPr>
          <w:rFonts w:ascii="Times New Roman" w:hAnsi="Times New Roman" w:cs="Times New Roman"/>
          <w:b/>
        </w:rPr>
        <w:t>Consent for publication</w:t>
      </w:r>
    </w:p>
    <w:p w:rsidR="007B3524" w:rsidRPr="00BB3549" w:rsidRDefault="007B3524" w:rsidP="00EE6AFD">
      <w:pPr>
        <w:rPr>
          <w:rFonts w:ascii="Times New Roman" w:hAnsi="Times New Roman" w:cs="Times New Roman"/>
        </w:rPr>
      </w:pPr>
      <w:r w:rsidRPr="00BB3549">
        <w:rPr>
          <w:rFonts w:ascii="Times New Roman" w:hAnsi="Times New Roman" w:cs="Times New Roman"/>
        </w:rPr>
        <w:t>This is not applicable for this study</w:t>
      </w:r>
    </w:p>
    <w:p w:rsidR="00EE6AFD" w:rsidRPr="00BB3549" w:rsidRDefault="0033149C" w:rsidP="007B73FA">
      <w:pPr>
        <w:rPr>
          <w:rFonts w:ascii="Times New Roman" w:hAnsi="Times New Roman" w:cs="Times New Roman"/>
          <w:b/>
        </w:rPr>
      </w:pPr>
      <w:r w:rsidRPr="00BB3549">
        <w:rPr>
          <w:rFonts w:ascii="Times New Roman" w:hAnsi="Times New Roman" w:cs="Times New Roman"/>
          <w:b/>
        </w:rPr>
        <w:t>Competing interests</w:t>
      </w:r>
    </w:p>
    <w:p w:rsidR="009C0DFE" w:rsidRPr="00BB3549" w:rsidRDefault="009C0DFE" w:rsidP="007B73FA">
      <w:pPr>
        <w:rPr>
          <w:rFonts w:ascii="Times New Roman" w:hAnsi="Times New Roman" w:cs="Times New Roman"/>
        </w:rPr>
      </w:pPr>
      <w:r w:rsidRPr="00BB3549">
        <w:rPr>
          <w:rFonts w:ascii="Times New Roman" w:hAnsi="Times New Roman" w:cs="Times New Roman"/>
        </w:rPr>
        <w:t>The authors declare no conflicts of interest</w:t>
      </w:r>
    </w:p>
    <w:p w:rsidR="00F92B5C" w:rsidRPr="00BB3549" w:rsidRDefault="00DC1AF7">
      <w:pPr>
        <w:rPr>
          <w:rFonts w:ascii="Times New Roman" w:hAnsi="Times New Roman" w:cs="Times New Roman"/>
        </w:rPr>
      </w:pPr>
      <w:r w:rsidRPr="00BB3549">
        <w:rPr>
          <w:rFonts w:ascii="Times New Roman" w:hAnsi="Times New Roman" w:cs="Times New Roman"/>
          <w:b/>
        </w:rPr>
        <w:t>References</w:t>
      </w:r>
    </w:p>
    <w:p w:rsidR="00E04D44" w:rsidRPr="00E04D44" w:rsidRDefault="004C6762" w:rsidP="00E04D44">
      <w:pPr>
        <w:pStyle w:val="EndNoteBibliography"/>
        <w:spacing w:after="0"/>
        <w:ind w:left="720" w:hanging="720"/>
      </w:pPr>
      <w:r w:rsidRPr="00BB3549">
        <w:rPr>
          <w:rFonts w:ascii="Times New Roman" w:hAnsi="Times New Roman" w:cs="Times New Roman"/>
        </w:rPr>
        <w:fldChar w:fldCharType="begin"/>
      </w:r>
      <w:r w:rsidR="00F92B5C" w:rsidRPr="00BB3549">
        <w:rPr>
          <w:rFonts w:ascii="Times New Roman" w:hAnsi="Times New Roman" w:cs="Times New Roman"/>
        </w:rPr>
        <w:instrText xml:space="preserve"> ADDIN EN.REFLIST </w:instrText>
      </w:r>
      <w:r w:rsidRPr="00BB3549">
        <w:rPr>
          <w:rFonts w:ascii="Times New Roman" w:hAnsi="Times New Roman" w:cs="Times New Roman"/>
        </w:rPr>
        <w:fldChar w:fldCharType="separate"/>
      </w:r>
      <w:r w:rsidR="00E04D44" w:rsidRPr="00E04D44">
        <w:t>[1] B. Davidson, and C.G. Trope, Ovarian cancer: diagnostic, biological and prognostic aspects. Womens Health (Lond) 10 (2014) 519-33.</w:t>
      </w:r>
    </w:p>
    <w:p w:rsidR="00E04D44" w:rsidRPr="00E04D44" w:rsidRDefault="00E04D44" w:rsidP="00E04D44">
      <w:pPr>
        <w:pStyle w:val="EndNoteBibliography"/>
        <w:spacing w:after="0"/>
        <w:ind w:left="720" w:hanging="720"/>
      </w:pPr>
      <w:r w:rsidRPr="00E04D44">
        <w:t>[2] H.T. Lynch, C.L. Snyder, J.F. Lynch, B.D. Riley, and W.S. Rubinstein, Hereditary breast-ovarian cancer at the bedside: role of the medical oncologist. J Clin Oncol 21 (2003) 740-53.</w:t>
      </w:r>
    </w:p>
    <w:p w:rsidR="00E04D44" w:rsidRPr="00E04D44" w:rsidRDefault="00E04D44" w:rsidP="00E04D44">
      <w:pPr>
        <w:pStyle w:val="EndNoteBibliography"/>
        <w:spacing w:after="0"/>
        <w:ind w:left="720" w:hanging="720"/>
      </w:pPr>
      <w:r w:rsidRPr="00E04D44">
        <w:t>[3] D.W. Cramer, The epidemiology of endometrial and ovarian cancer. Hematol Oncol Clin North Am 26 (2012) 1-12.</w:t>
      </w:r>
    </w:p>
    <w:p w:rsidR="00E04D44" w:rsidRPr="00E04D44" w:rsidRDefault="00E04D44" w:rsidP="00E04D44">
      <w:pPr>
        <w:pStyle w:val="EndNoteBibliography"/>
        <w:spacing w:after="0"/>
        <w:ind w:left="720" w:hanging="720"/>
      </w:pPr>
      <w:r w:rsidRPr="00E04D44">
        <w:t>[4] E. Zsiros, J. Tanyi, K. Balint, and L.E. Kandalaft, Immunotherapy for ovarian cancer: recent advances and perspectives. Curr Opin Oncol 26 (2014) 492-500.</w:t>
      </w:r>
    </w:p>
    <w:p w:rsidR="00E04D44" w:rsidRPr="00E04D44" w:rsidRDefault="00E04D44" w:rsidP="00E04D44">
      <w:pPr>
        <w:pStyle w:val="EndNoteBibliography"/>
        <w:spacing w:after="0"/>
        <w:ind w:left="720" w:hanging="720"/>
      </w:pPr>
      <w:r w:rsidRPr="00E04D44">
        <w:t>[5] J. Liu, and U.A. Matulonis, New strategies in ovarian cancer: translating the molecular complexity of ovarian cancer into treatment advances. Clin Cancer Res 20 (2014) 5150-6.</w:t>
      </w:r>
    </w:p>
    <w:p w:rsidR="00E04D44" w:rsidRPr="00E04D44" w:rsidRDefault="00E04D44" w:rsidP="00E04D44">
      <w:pPr>
        <w:pStyle w:val="EndNoteBibliography"/>
        <w:spacing w:after="0"/>
        <w:ind w:left="720" w:hanging="720"/>
      </w:pPr>
      <w:r w:rsidRPr="00E04D44">
        <w:t>[6] K.M. Yatim, and F.G. Lakkis, A brief journey through the immune system. Clin J Am Soc Nephrol 10 (2015) 1274-81.</w:t>
      </w:r>
    </w:p>
    <w:p w:rsidR="00E04D44" w:rsidRPr="00E04D44" w:rsidRDefault="00E04D44" w:rsidP="00E04D44">
      <w:pPr>
        <w:pStyle w:val="EndNoteBibliography"/>
        <w:spacing w:after="0"/>
        <w:ind w:left="720" w:hanging="720"/>
      </w:pPr>
      <w:r w:rsidRPr="00E04D44">
        <w:t>[7] Y. Zakharia, O. Rahma, and S.N. Khleif, Ovarian cancer from an immune perspective. Radiat Res 182 (2014) 239-51.</w:t>
      </w:r>
    </w:p>
    <w:p w:rsidR="00E04D44" w:rsidRPr="00E04D44" w:rsidRDefault="00E04D44" w:rsidP="00E04D44">
      <w:pPr>
        <w:pStyle w:val="EndNoteBibliography"/>
        <w:spacing w:after="0"/>
        <w:ind w:left="720" w:hanging="720"/>
      </w:pPr>
      <w:r w:rsidRPr="00E04D44">
        <w:t>[8] B. Li, Y. Cui, M. Diehn, and R. Li, Development and Validation of an Individualized Immune Prognostic Signature in Early-Stage Nonsquamous Non-Small Cell Lung Cancer. JAMA Oncol 3 (2017) 1529-1537.</w:t>
      </w:r>
    </w:p>
    <w:p w:rsidR="00E04D44" w:rsidRPr="00E04D44" w:rsidRDefault="00E04D44" w:rsidP="00E04D44">
      <w:pPr>
        <w:pStyle w:val="EndNoteBibliography"/>
        <w:spacing w:after="0"/>
        <w:ind w:left="720" w:hanging="720"/>
      </w:pPr>
      <w:r w:rsidRPr="00E04D44">
        <w:t>[9] D.M. Pardoll, The blockade of immune checkpoints in cancer immunotherapy. Nat Rev Cancer 12 (2012) 252-64.</w:t>
      </w:r>
    </w:p>
    <w:p w:rsidR="00E04D44" w:rsidRPr="00E04D44" w:rsidRDefault="00E04D44" w:rsidP="00E04D44">
      <w:pPr>
        <w:pStyle w:val="EndNoteBibliography"/>
        <w:spacing w:after="0"/>
        <w:ind w:left="720" w:hanging="720"/>
      </w:pPr>
      <w:r w:rsidRPr="00E04D44">
        <w:t xml:space="preserve">[10] S. Bhattacharya, P. Dunn, C.G. Thomas, B. Smith, H. Schaefer, J. Chen, Z. Hu, K.A. Zalocusky, R.D. Shankar, S.S. Shen-Orr, E. Thomson, J. Wiser, and A.J. Butte, ImmPort, toward </w:t>
      </w:r>
      <w:r w:rsidRPr="00E04D44">
        <w:lastRenderedPageBreak/>
        <w:t>repurposing of open access immunological assay data for translational and clinical research. Sci Data 5 (2018) 180015.</w:t>
      </w:r>
    </w:p>
    <w:p w:rsidR="00E04D44" w:rsidRPr="00E04D44" w:rsidRDefault="00E04D44" w:rsidP="00E04D44">
      <w:pPr>
        <w:pStyle w:val="EndNoteBibliography"/>
        <w:spacing w:after="0"/>
        <w:ind w:left="720" w:hanging="720"/>
      </w:pPr>
      <w:r w:rsidRPr="00E04D44">
        <w:t>[11] S. Marchini, P. Mariani, G. Chiorino, E. Marrazzo, R. Bonomi, R. Fruscio, L. Clivio, A. Garbi, V. Torri, M. Cinquini, T. Dell'Anna, G. Apolone, M. Broggini, and M. D'Incalci, Analysis of gene expression in early-stage ovarian cancer. Clin Cancer Res 14 (2008) 7850-60.</w:t>
      </w:r>
    </w:p>
    <w:p w:rsidR="00E04D44" w:rsidRPr="00E04D44" w:rsidRDefault="00E04D44" w:rsidP="00E04D44">
      <w:pPr>
        <w:pStyle w:val="EndNoteBibliography"/>
        <w:spacing w:after="0"/>
        <w:ind w:left="720" w:hanging="720"/>
      </w:pPr>
      <w:r w:rsidRPr="00E04D44">
        <w:t>[12] A.P. Crijns, R.S. Fehrmann, S. de Jong, F. Gerbens, G.J. Meersma, H.G. Klip, H. Hollema, R.M. Hofstra, G.J. te Meerman, E.G. de Vries, and A.G. van der Zee, Survival-related profile, pathways, and transcription factors in ovarian cancer. PLoS Med 6 (2009) e24.</w:t>
      </w:r>
    </w:p>
    <w:p w:rsidR="00E04D44" w:rsidRPr="00E04D44" w:rsidRDefault="00E04D44" w:rsidP="00E04D44">
      <w:pPr>
        <w:pStyle w:val="EndNoteBibliography"/>
        <w:spacing w:after="0"/>
        <w:ind w:left="720" w:hanging="720"/>
      </w:pPr>
      <w:r w:rsidRPr="00E04D44">
        <w:t>[13] C. Denkert, J. Budczies, S. Darb-Esfahani, B. Gyorffy, J. Sehouli, D. Konsgen, R. Zeillinger, W. Weichert, A. Noske, A.C. Buckendahl, B.M. Muller, M. Dietel, and H. Lage, A prognostic gene expression index in ovarian cancer - validation across different independent data sets. J Pathol 218 (2009) 273-80.</w:t>
      </w:r>
    </w:p>
    <w:p w:rsidR="00E04D44" w:rsidRPr="00E04D44" w:rsidRDefault="00E04D44" w:rsidP="00E04D44">
      <w:pPr>
        <w:pStyle w:val="EndNoteBibliography"/>
        <w:spacing w:after="0"/>
        <w:ind w:left="720" w:hanging="720"/>
      </w:pPr>
      <w:r w:rsidRPr="00E04D44">
        <w:t>[14] K. Yoshihara, A. Tajima, T. Yahata, S. Kodama, H. Fujiwara, M. Suzuki, Y. Onishi, M. Hatae, K. Sueyoshi, H. Fujiwara, Y. Kudo, K. Kotera, H. Masuzaki, H. Tashiro, H. Katabuchi, I. Inoue, and K. Tanaka, Gene expression profile for predicting survival in advanced-stage serous ovarian cancer across two independent datasets. PLoS One 5 (2010) e9615.</w:t>
      </w:r>
    </w:p>
    <w:p w:rsidR="00E04D44" w:rsidRPr="00E04D44" w:rsidRDefault="00E04D44" w:rsidP="00E04D44">
      <w:pPr>
        <w:pStyle w:val="EndNoteBibliography"/>
        <w:spacing w:after="0"/>
        <w:ind w:left="720" w:hanging="720"/>
      </w:pPr>
      <w:r w:rsidRPr="00E04D44">
        <w:t>[15] S.C. Mok, T. Bonome, V. Vathipadiekal, A. Bell, M.E. Johnson, K.K. Wong, D.C. Park, K. Hao, D.K. Yip, H. Donninger, L. Ozbun, G. Samimi, J. Brady, M. Randonovich, C.A. Pise-Masison, J.C. Barrett, W.H. Wong, W.R. Welch, R.S. Berkowitz, and M.J. Birrer, A gene signature predictive for outcome in advanced ovarian cancer identifies a survival factor: microfibril-associated glycoprotein 2. Cancer Cell 16 (2009) 521-32.</w:t>
      </w:r>
    </w:p>
    <w:p w:rsidR="00E04D44" w:rsidRPr="00E04D44" w:rsidRDefault="00E04D44" w:rsidP="00E04D44">
      <w:pPr>
        <w:pStyle w:val="EndNoteBibliography"/>
        <w:spacing w:after="0"/>
        <w:ind w:left="720" w:hanging="720"/>
      </w:pPr>
      <w:r w:rsidRPr="00E04D44">
        <w:t>[16] V. Vathipadiekal, V. Wang, W. Wei, L. Waldron, R. Drapkin, M. Gillette, S. Skates, and M. Birrer, Creation of a Human Secretome: A Novel Composite Library of Human Secreted Proteins: Validation Using Ovarian Cancer Gene Expression Data and a Virtual Secretome Array. Clin Cancer Res 21 (2015) 4960-9.</w:t>
      </w:r>
    </w:p>
    <w:p w:rsidR="00E04D44" w:rsidRPr="00E04D44" w:rsidRDefault="00E04D44" w:rsidP="00E04D44">
      <w:pPr>
        <w:pStyle w:val="EndNoteBibliography"/>
        <w:spacing w:after="0"/>
        <w:ind w:left="720" w:hanging="720"/>
      </w:pPr>
      <w:r w:rsidRPr="00E04D44">
        <w:t>[17] J.S. Ferriss, Y. Kim, L. Duska, M. Birrer, D.A. Levine, C. Moskaluk, D. Theodorescu, and J.K. Lee, Multi-gene expression predictors of single drug responses to adjuvant chemotherapy in ovarian carcinoma: predicting platinum resistance. PLoS One 7 (2012) e30550.</w:t>
      </w:r>
    </w:p>
    <w:p w:rsidR="00E04D44" w:rsidRPr="00E04D44" w:rsidRDefault="00E04D44" w:rsidP="00E04D44">
      <w:pPr>
        <w:pStyle w:val="EndNoteBibliography"/>
        <w:spacing w:after="0"/>
        <w:ind w:left="720" w:hanging="720"/>
      </w:pPr>
      <w:r w:rsidRPr="00E04D44">
        <w:t>[18] D. Spentzos, D.A. Levine, S. Kolia, H. Otu, J. Boyd, T.A. Libermann, and S.A. Cannistra, Unique gene expression profile based on pathologic response in epithelial ovarian cancer. J Clin Oncol 23 (2005) 7911-8.</w:t>
      </w:r>
    </w:p>
    <w:p w:rsidR="00E04D44" w:rsidRPr="00E04D44" w:rsidRDefault="00E04D44" w:rsidP="00E04D44">
      <w:pPr>
        <w:pStyle w:val="EndNoteBibliography"/>
        <w:spacing w:after="0"/>
        <w:ind w:left="720" w:hanging="720"/>
      </w:pPr>
      <w:r w:rsidRPr="00E04D44">
        <w:t>[19] K. Yoshihara, T. Tsunoda, D. Shigemizu, H. Fujiwara, M. Hatae, H. Fujiwara, H. Masuzaki, H. Katabuchi, Y. Kawakami, A. Okamoto, T. Nogawa, N. Matsumura, Y. Udagawa, T. Saito, H. Itamochi, M. Takano, E. Miyagi, T. Sudo, K. Ushijima, H. Iwase, H. Seki, Y. Terao, T. Enomoto, M. Mikami, K. Akazawa, H. Tsuda, T. Moriya, A. Tajima, I. Inoue, K. Tanaka, and G. Japanese Serous Ovarian Cancer Study, High-risk ovarian cancer based on 126-gene expression signature is uniquely characterized by downregulation of antigen presentation pathway. Clin Cancer Res 18 (2012) 1374-85.</w:t>
      </w:r>
    </w:p>
    <w:p w:rsidR="00E04D44" w:rsidRPr="00E04D44" w:rsidRDefault="00E04D44" w:rsidP="00E04D44">
      <w:pPr>
        <w:pStyle w:val="EndNoteBibliography"/>
        <w:spacing w:after="0"/>
        <w:ind w:left="720" w:hanging="720"/>
      </w:pPr>
      <w:r w:rsidRPr="00E04D44">
        <w:t>[20] D. Pils, G. Hager, D. Tong, S. Aust, G. Heinze, M. Kohl, E. Schuster, A. Wolf, J. Sehouli, I. Braicu, I. Vergote, I. Cadron, S. Mahner, G. Hofstetter, P. Speiser, and R. Zeillinger, Validating the impact of a molecular subtype in ovarian cancer on outcomes: a study of the OVCAD Consortium. Cancer Sci 103 (2012) 1334-41.</w:t>
      </w:r>
    </w:p>
    <w:p w:rsidR="00E04D44" w:rsidRPr="00E04D44" w:rsidRDefault="00E04D44" w:rsidP="00E04D44">
      <w:pPr>
        <w:pStyle w:val="EndNoteBibliography"/>
        <w:spacing w:after="0"/>
        <w:ind w:left="720" w:hanging="720"/>
      </w:pPr>
      <w:r w:rsidRPr="00E04D44">
        <w:t>[21] K.M. Lisowska, M. Olbryt, V. Dudaladava, J. Pamula-Pilat, K. Kujawa, E. Grzybowska, M. Jarzab, S. Student, I.K. Rzepecka, B. Jarzab, and J. Kupryjanczyk, Gene expression analysis in ovarian cancer - faults and hints from DNA microarray study. Front Oncol 4 (2014) 6.</w:t>
      </w:r>
    </w:p>
    <w:p w:rsidR="00E04D44" w:rsidRPr="00E04D44" w:rsidRDefault="00E04D44" w:rsidP="00E04D44">
      <w:pPr>
        <w:pStyle w:val="EndNoteBibliography"/>
        <w:spacing w:after="0"/>
        <w:ind w:left="720" w:hanging="720"/>
      </w:pPr>
      <w:r w:rsidRPr="00E04D44">
        <w:t xml:space="preserve">[22] S. Bentink, B. Haibe-Kains, T. Risch, J.B. Fan, M.S. Hirsch, K. Holton, R. Rubio, C. April, J. Chen, E. Wickham-Garcia, J. Liu, A. Culhane, R. Drapkin, J. Quackenbush, and U.A. Matulonis, </w:t>
      </w:r>
      <w:r w:rsidRPr="00E04D44">
        <w:lastRenderedPageBreak/>
        <w:t>Angiogenic mRNA and microRNA gene expression signature predicts a novel subtype of serous ovarian cancer. PLoS One 7 (2012) e30269.</w:t>
      </w:r>
    </w:p>
    <w:p w:rsidR="00E04D44" w:rsidRPr="00E04D44" w:rsidRDefault="00E04D44" w:rsidP="00E04D44">
      <w:pPr>
        <w:pStyle w:val="EndNoteBibliography"/>
        <w:spacing w:after="0"/>
        <w:ind w:left="720" w:hanging="720"/>
      </w:pPr>
      <w:r w:rsidRPr="00E04D44">
        <w:t>[23] D.C. Marchion, H.M. Cottrill, Y. Xiong, N. Chen, E. Bicaku, W.J. Fulp, N. Bansal, H.S. Chon, X.B. Stickles, S.G. Kamath, A. Hakam, L. Li, D. Su, C. Moreno, P.L. Judson, A. Berchuck, R.M. Wenham, S.M. Apte, J. Gonzalez-Bosquet, G.C. Bloom, S.A. Eschrich, S. Sebti, D.T. Chen, and J.M. Lancaster, BAD phosphorylation determines ovarian cancer chemosensitivity and patient survival. Clin Cancer Res 17 (2011) 6356-66.</w:t>
      </w:r>
    </w:p>
    <w:p w:rsidR="00E04D44" w:rsidRPr="00E04D44" w:rsidRDefault="00E04D44" w:rsidP="00E04D44">
      <w:pPr>
        <w:pStyle w:val="EndNoteBibliography"/>
        <w:spacing w:after="0"/>
        <w:ind w:left="720" w:hanging="720"/>
      </w:pPr>
      <w:r w:rsidRPr="00E04D44">
        <w:t>[24] B. Mateescu, L. Batista, M. Cardon, T. Gruosso, Y. de Feraudy, O. Mariani, A. Nicolas, J.P. Meyniel, P. Cottu, X. Sastre-Garau, and F. Mechta-Grigoriou, miR-141 and miR-200a act on ovarian tumorigenesis by controlling oxidative stress response. Nat Med 17 (2011) 1627-35.</w:t>
      </w:r>
    </w:p>
    <w:p w:rsidR="00E04D44" w:rsidRPr="00E04D44" w:rsidRDefault="00E04D44" w:rsidP="00E04D44">
      <w:pPr>
        <w:pStyle w:val="EndNoteBibliography"/>
        <w:spacing w:after="0"/>
        <w:ind w:left="720" w:hanging="720"/>
      </w:pPr>
      <w:r w:rsidRPr="00E04D44">
        <w:t>[25] P.A. Konstantinopoulos, D. Spentzos, B.Y. Karlan, T. Taniguchi, E. Fountzilas, N. Francoeur, D.A. Levine, and S.A. Cannistra, Gene expression profile of BRCAness that correlates with responsiveness to chemotherapy and with outcome in patients with epithelial ovarian cancer. J Clin Oncol 28 (2010) 3555-61.</w:t>
      </w:r>
    </w:p>
    <w:p w:rsidR="00E04D44" w:rsidRPr="00E04D44" w:rsidRDefault="00E04D44" w:rsidP="00E04D44">
      <w:pPr>
        <w:pStyle w:val="EndNoteBibliography"/>
        <w:spacing w:after="0"/>
        <w:ind w:left="720" w:hanging="720"/>
      </w:pPr>
      <w:r w:rsidRPr="00E04D44">
        <w:t>[26] R.W. Tothill, A.V. Tinker, J. George, R. Brown, S.B. Fox, S. Lade, D.S. Johnson, M.K. Trivett, D. Etemadmoghadam, B. Locandro, N. Traficante, S. Fereday, J.A. Hung, Y.E. Chiew, I. Haviv, G. Australian Ovarian Cancer Study, D. Gertig, A. DeFazio, and D.D. Bowtell, Novel molecular subtypes of serous and endometrioid ovarian cancer linked to clinical outcome. Clin Cancer Res 14 (2008) 5198-208.</w:t>
      </w:r>
    </w:p>
    <w:p w:rsidR="00E04D44" w:rsidRPr="00E04D44" w:rsidRDefault="00E04D44" w:rsidP="00E04D44">
      <w:pPr>
        <w:pStyle w:val="EndNoteBibliography"/>
        <w:spacing w:after="0"/>
        <w:ind w:left="720" w:hanging="720"/>
      </w:pPr>
      <w:r w:rsidRPr="00E04D44">
        <w:t>[27] B.Y. Karlan, J. Dering, C. Walsh, S. Orsulic, J. Lester, L.A. Anderson, C.L. Ginther, M. Fejzo, and D. Slamon, POSTN/TGFBI-associated stromal signature predicts poor prognosis in serous epithelial ovarian cancer. Gynecol Oncol 132 (2014) 334-42.</w:t>
      </w:r>
    </w:p>
    <w:p w:rsidR="00E04D44" w:rsidRPr="00E04D44" w:rsidRDefault="00E04D44" w:rsidP="00E04D44">
      <w:pPr>
        <w:pStyle w:val="EndNoteBibliography"/>
        <w:spacing w:after="0"/>
        <w:ind w:left="720" w:hanging="720"/>
      </w:pPr>
      <w:r w:rsidRPr="00E04D44">
        <w:t>[28] N. Cancer Genome Atlas Research, Integrated genomic analyses of ovarian carcinoma. Nature 474 (2011) 609-15.</w:t>
      </w:r>
    </w:p>
    <w:p w:rsidR="00E04D44" w:rsidRPr="00E04D44" w:rsidRDefault="00E04D44" w:rsidP="00E04D44">
      <w:pPr>
        <w:pStyle w:val="EndNoteBibliography"/>
        <w:spacing w:after="0"/>
        <w:ind w:left="720" w:hanging="720"/>
      </w:pPr>
      <w:r w:rsidRPr="00E04D44">
        <w:t>[29] B. Winterhoff, H. Hamidi, C. Wang, K.R. Kalli, B.L. Fridley, J. Dering, H.W. Chen, W.A. Cliby, H.J. Wang, S. Dowdy, B.S. Gostout, G.L. Keeney, E.L. Goode, and G.E. Konecny, Molecular classification of high grade endometrioid and clear cell ovarian cancer using TCGA gene expression signatures. Gynecol Oncol 141 (2016) 95-100.</w:t>
      </w:r>
    </w:p>
    <w:p w:rsidR="00E04D44" w:rsidRPr="00E04D44" w:rsidRDefault="00E04D44" w:rsidP="00E04D44">
      <w:pPr>
        <w:pStyle w:val="EndNoteBibliography"/>
        <w:spacing w:after="0"/>
        <w:ind w:left="720" w:hanging="720"/>
      </w:pPr>
      <w:r w:rsidRPr="00E04D44">
        <w:t>[30] F. Peng, R. Wang, Y. Zhang, Z. Zhao, W. Zhou, Z. Chang, H. Liang, W. Zhao, L. Qi, Z. Guo, and Y. Gu, Differential expression analysis at the individual level reveals a lncRNA prognostic signature for lung adenocarcinoma. Mol Cancer 16 (2017) 98.</w:t>
      </w:r>
    </w:p>
    <w:p w:rsidR="00E04D44" w:rsidRPr="00E04D44" w:rsidRDefault="00E04D44" w:rsidP="00E04D44">
      <w:pPr>
        <w:pStyle w:val="EndNoteBibliography"/>
        <w:spacing w:after="0"/>
        <w:ind w:left="720" w:hanging="720"/>
      </w:pPr>
      <w:r w:rsidRPr="00E04D44">
        <w:t>[31] N. Simon, J. Friedman, T. Hastie, and R. Tibshirani, Regularization Paths for Cox's Proportional Hazards Model via Coordinate Descent. J Stat Softw 39 (2011) 1-13.</w:t>
      </w:r>
    </w:p>
    <w:p w:rsidR="00E04D44" w:rsidRPr="00E04D44" w:rsidRDefault="00E04D44" w:rsidP="00E04D44">
      <w:pPr>
        <w:pStyle w:val="EndNoteBibliography"/>
        <w:spacing w:after="0"/>
        <w:ind w:left="720" w:hanging="720"/>
      </w:pPr>
      <w:r w:rsidRPr="00E04D44">
        <w:t>[32] W. Huang da, B.T. Sherman, and R.A. Lempicki, Bioinformatics enrichment tools: paths toward the comprehensive functional analysis of large gene lists. Nucleic Acids Res 37 (2009) 1-13.</w:t>
      </w:r>
    </w:p>
    <w:p w:rsidR="00E04D44" w:rsidRPr="00E04D44" w:rsidRDefault="00E04D44" w:rsidP="00E04D44">
      <w:pPr>
        <w:pStyle w:val="EndNoteBibliography"/>
        <w:spacing w:after="0"/>
        <w:ind w:left="720" w:hanging="720"/>
      </w:pPr>
      <w:r w:rsidRPr="00E04D44">
        <w:t>[33] D. Szklarczyk, J.H. Morris, H. Cook, M. Kuhn, S. Wyder, M. Simonovic, A. Santos, N.T. Doncheva, A. Roth, P. Bork, L.J. Jensen, and C. von Mering, The STRING database in 2017: quality-controlled protein-protein association networks, made broadly accessible. Nucleic Acids Res 45 (2017) D362-D368.</w:t>
      </w:r>
    </w:p>
    <w:p w:rsidR="00E04D44" w:rsidRPr="00E04D44" w:rsidRDefault="00E04D44" w:rsidP="00E04D44">
      <w:pPr>
        <w:pStyle w:val="EndNoteBibliography"/>
        <w:spacing w:after="0"/>
        <w:ind w:left="720" w:hanging="720"/>
      </w:pPr>
      <w:r w:rsidRPr="00E04D44">
        <w:t>[34] M.S. Schroder, A.C. Culhane, J. Quackenbush, and B. Haibe-Kains, survcomp: an R/Bioconductor package for performance assessment and comparison of survival models. Bioinformatics 27 (2011) 3206-8.</w:t>
      </w:r>
    </w:p>
    <w:p w:rsidR="00E04D44" w:rsidRPr="00E04D44" w:rsidRDefault="00E04D44" w:rsidP="00E04D44">
      <w:pPr>
        <w:pStyle w:val="EndNoteBibliography"/>
        <w:spacing w:after="0"/>
        <w:ind w:left="720" w:hanging="720"/>
      </w:pPr>
      <w:r w:rsidRPr="00E04D44">
        <w:t>[35] H.S. Isaksson, B. Sorbe, and T.K. Nilsson, Whole genome expression profiling of blood cells in ovarian cancer patients -prognostic impact of the CYP1B1, MTSS1, NCALD, and NOP14. Oncotarget 5 (2014) 4040-9.</w:t>
      </w:r>
    </w:p>
    <w:p w:rsidR="00E04D44" w:rsidRPr="00E04D44" w:rsidRDefault="00E04D44" w:rsidP="00E04D44">
      <w:pPr>
        <w:pStyle w:val="EndNoteBibliography"/>
        <w:spacing w:after="0"/>
        <w:ind w:left="720" w:hanging="720"/>
      </w:pPr>
      <w:r w:rsidRPr="00E04D44">
        <w:lastRenderedPageBreak/>
        <w:t>[36] J.P. Gillet, A.M. Calcagno, S. Varma, B. Davidson, M. Bunkholt Elstrand, R. Ganapathi, A.A. Kamat, A.K. Sood, S.V. Ambudkar, M.V. Seiden, B.R. Rueda, and M.M. Gottesman, Multidrug resistance-linked gene signature predicts overall survival of patients with primary ovarian serous carcinoma. Clin Cancer Res 18 (2012) 3197-206.</w:t>
      </w:r>
    </w:p>
    <w:p w:rsidR="00E04D44" w:rsidRPr="00E04D44" w:rsidRDefault="00E04D44" w:rsidP="00E04D44">
      <w:pPr>
        <w:pStyle w:val="EndNoteBibliography"/>
        <w:spacing w:after="0"/>
        <w:ind w:left="720" w:hanging="720"/>
      </w:pPr>
      <w:r w:rsidRPr="00E04D44">
        <w:t>[37] D.J. Cheon, Y. Tong, M.S. Sim, J. Dering, D. Berel, X. Cui, J. Lester, J.A. Beach, M. Tighiouart, A.E. Walts, B.Y. Karlan, and S. Orsulic, A collagen-remodeling gene signature regulated by TGF-beta signaling is associated with metastasis and poor survival in serous ovarian cancer. Clin Cancer Res 20 (2014) 711-23.</w:t>
      </w:r>
    </w:p>
    <w:p w:rsidR="00E04D44" w:rsidRPr="00E04D44" w:rsidRDefault="00E04D44" w:rsidP="00E04D44">
      <w:pPr>
        <w:pStyle w:val="EndNoteBibliography"/>
        <w:spacing w:after="0"/>
        <w:ind w:left="720" w:hanging="720"/>
      </w:pPr>
      <w:r w:rsidRPr="00E04D44">
        <w:t>[38] A.J. Vickers, and E.B. Elkin, Decision curve analysis: a novel method for evaluating prediction models. Med Decis Making 26 (2006) 565-74.</w:t>
      </w:r>
    </w:p>
    <w:p w:rsidR="00E04D44" w:rsidRPr="00E04D44" w:rsidRDefault="00E04D44" w:rsidP="00E04D44">
      <w:pPr>
        <w:pStyle w:val="EndNoteBibliography"/>
        <w:spacing w:after="0"/>
        <w:ind w:left="720" w:hanging="720"/>
      </w:pPr>
      <w:r w:rsidRPr="00E04D44">
        <w:t>[39] V.L. Tsikitis, K.C. Lu, J.S. Kim, K.G. Billingsley, C.R. Thomas, Jr., and D.O. Herzig, Nomogram for Predicting Overall Survival and Salvage Abdominoperineal Resection for Patients with Anal Cancer. Dis Colon Rectum 59 (2016) 1-7.</w:t>
      </w:r>
    </w:p>
    <w:p w:rsidR="00E04D44" w:rsidRPr="00E04D44" w:rsidRDefault="00E04D44" w:rsidP="00E04D44">
      <w:pPr>
        <w:pStyle w:val="EndNoteBibliography"/>
        <w:spacing w:after="0"/>
        <w:ind w:left="720" w:hanging="720"/>
      </w:pPr>
      <w:r w:rsidRPr="00E04D44">
        <w:t>[40] A.J. Cortez, P. Tudrej, K.A. Kujawa, and K.M. Lisowska, Advances in ovarian cancer therapy. Cancer Chemother Pharmacol 81 (2018) 17-38.</w:t>
      </w:r>
    </w:p>
    <w:p w:rsidR="00E04D44" w:rsidRPr="00E04D44" w:rsidRDefault="00E04D44" w:rsidP="00E04D44">
      <w:pPr>
        <w:pStyle w:val="EndNoteBibliography"/>
        <w:spacing w:after="0"/>
        <w:ind w:left="720" w:hanging="720"/>
      </w:pPr>
      <w:r w:rsidRPr="00E04D44">
        <w:t>[41] A. Ribas, Adaptive Immune Resistance: How Cancer Protects from Immune Attack. Cancer Discov 5 (2015) 915-9.</w:t>
      </w:r>
    </w:p>
    <w:p w:rsidR="00E04D44" w:rsidRPr="00E04D44" w:rsidRDefault="00E04D44" w:rsidP="00E04D44">
      <w:pPr>
        <w:pStyle w:val="EndNoteBibliography"/>
        <w:spacing w:after="0"/>
        <w:ind w:left="720" w:hanging="720"/>
      </w:pPr>
      <w:r w:rsidRPr="00E04D44">
        <w:t>[42] S.R. Woo, L. Corrales, and T.F. Gajewski, Innate immune recognition of cancer. Annu Rev Immunol 33 (2015) 445-74.</w:t>
      </w:r>
    </w:p>
    <w:p w:rsidR="00E04D44" w:rsidRPr="00E04D44" w:rsidRDefault="00E04D44" w:rsidP="00E04D44">
      <w:pPr>
        <w:pStyle w:val="EndNoteBibliography"/>
        <w:spacing w:after="0"/>
        <w:ind w:left="720" w:hanging="720"/>
      </w:pPr>
      <w:r w:rsidRPr="00E04D44">
        <w:t>[43] M. Heinaniemi, M. Nykter, R. Kramer, A. Wienecke-Baldacchino, L. Sinkkonen, J.X. Zhou, R. Kreisberg, S.A. Kauffman, S. Huang, and I. Shmulevich, Gene-pair expression signatures reveal lineage control. Nat Methods 10 (2013) 577-83.</w:t>
      </w:r>
    </w:p>
    <w:p w:rsidR="00E04D44" w:rsidRPr="00E04D44" w:rsidRDefault="00E04D44" w:rsidP="00E04D44">
      <w:pPr>
        <w:pStyle w:val="EndNoteBibliography"/>
        <w:spacing w:after="0"/>
        <w:ind w:left="720" w:hanging="720"/>
      </w:pPr>
      <w:r w:rsidRPr="00E04D44">
        <w:t>[44] C.X. Shi, K.M. Kortum, Y.X. Zhu, L.A. Bruins, P. Jedlowski, P.G. Votruba, M. Luo, R.A. Stewart, J. Ahmann, E. Braggio, and A.K. Stewart, CRISPR Genome-Wide Screening Identifies Dependence on the Proteasome Subunit PSMC6 for Bortezomib Sensitivity in Multiple Myeloma. Mol Cancer Ther 16 (2017) 2862-2870.</w:t>
      </w:r>
    </w:p>
    <w:p w:rsidR="00E04D44" w:rsidRPr="00E04D44" w:rsidRDefault="00E04D44" w:rsidP="00E04D44">
      <w:pPr>
        <w:pStyle w:val="EndNoteBibliography"/>
        <w:spacing w:after="0"/>
        <w:ind w:left="720" w:hanging="720"/>
      </w:pPr>
      <w:r w:rsidRPr="00E04D44">
        <w:t>[45] L. Cao, X. Liu, E.J. Lin, C. Wang, E.Y. Choi, V. Riban, B. Lin, and M.J. During, Environmental and genetic activation of a brain-adipocyte BDNF/leptin axis causes cancer remission and inhibition. Cell 142 (2010) 52-64.</w:t>
      </w:r>
    </w:p>
    <w:p w:rsidR="00E04D44" w:rsidRPr="00E04D44" w:rsidRDefault="00E04D44" w:rsidP="00E04D44">
      <w:pPr>
        <w:pStyle w:val="EndNoteBibliography"/>
        <w:spacing w:after="0"/>
        <w:ind w:left="720" w:hanging="720"/>
      </w:pPr>
      <w:r w:rsidRPr="00E04D44">
        <w:t>[46] B. Chen, Y. Liang, Z. He, Y. An, W. Zhao, and J. Wu, Autocrine activity of BDNF induced by the STAT3 signaling pathway causes prolonged TrkB activation and promotes human non-small-cell lung cancer proliferation. Sci Rep 6 (2016) 30404.</w:t>
      </w:r>
    </w:p>
    <w:p w:rsidR="00E04D44" w:rsidRPr="00E04D44" w:rsidRDefault="00E04D44" w:rsidP="00E04D44">
      <w:pPr>
        <w:pStyle w:val="EndNoteBibliography"/>
        <w:spacing w:after="0"/>
        <w:ind w:left="720" w:hanging="720"/>
      </w:pPr>
      <w:r w:rsidRPr="00E04D44">
        <w:t>[47] P.G. Talati, L. Gu, E.M. Ellsworth, M.A. Girondo, M. Trerotola, D.T. Hoang, B. Leiby, A. Dagvadorj, P.A. McCue, C.D. Lallas, E.J. Trabulsi, L. Gomella, A.E. Aplin, L. Languino, A. Fatatis, H. Rui, and M.T. Nevalainen, Jak2-Stat5a/b Signaling Induces Epithelial-to-Mesenchymal Transition and Stem-Like Cell Properties in Prostate Cancer. Am J Pathol 185 (2015) 2505-22.</w:t>
      </w:r>
    </w:p>
    <w:p w:rsidR="00E04D44" w:rsidRPr="00E04D44" w:rsidRDefault="00E04D44" w:rsidP="00E04D44">
      <w:pPr>
        <w:pStyle w:val="EndNoteBibliography"/>
        <w:spacing w:after="0"/>
        <w:ind w:left="720" w:hanging="720"/>
      </w:pPr>
      <w:r w:rsidRPr="00E04D44">
        <w:t>[48] L.J. Schwarz, E.M. Fox, J.M. Balko, J.T. Garrett, M.G. Kuba, M.V. Estrada, A.M. Gonzalez-Angulo, G.B. Mills, M. Red-Brewer, I.A. Mayer, V. Abramson, M. Rizzo, M.C. Kelley, I.M. Meszoely, and C.L. Arteaga, LYN-activating mutations mediate antiestrogen resistance in estrogen receptor-positive breast cancer. J Clin Invest 124 (2014) 5490-502.</w:t>
      </w:r>
    </w:p>
    <w:p w:rsidR="00E04D44" w:rsidRPr="00E04D44" w:rsidRDefault="00E04D44" w:rsidP="00E04D44">
      <w:pPr>
        <w:pStyle w:val="EndNoteBibliography"/>
        <w:spacing w:after="0"/>
        <w:ind w:left="720" w:hanging="720"/>
      </w:pPr>
      <w:r w:rsidRPr="00E04D44">
        <w:t>[49] M.S. Fejzo, L. Anderson, H.W. Chen, E. Guandique, O. Kalous, D. Conklin, and D.J. Slamon, Proteasome ubiquitin receptor PSMD4 is an amplification target in breast cancer and may predict sensitivity to PARPi. Genes Chromosomes Cancer 56 (2017) 589-597.</w:t>
      </w:r>
    </w:p>
    <w:p w:rsidR="00E04D44" w:rsidRPr="00E04D44" w:rsidRDefault="00E04D44" w:rsidP="00E04D44">
      <w:pPr>
        <w:pStyle w:val="EndNoteBibliography"/>
        <w:spacing w:after="0"/>
        <w:ind w:left="720" w:hanging="720"/>
      </w:pPr>
      <w:r w:rsidRPr="00E04D44">
        <w:t>[50] K.M. Hart, E.J. Usherwood, and B.L. Berwin, CX3CR1 delineates temporally and functionally distinct subsets of myeloid-derived suppressor cells in a mouse model of ovarian cancer. Immunol Cell Biol 92 (2014) 499-508.</w:t>
      </w:r>
    </w:p>
    <w:p w:rsidR="00E04D44" w:rsidRPr="00E04D44" w:rsidRDefault="00E04D44" w:rsidP="00E04D44">
      <w:pPr>
        <w:pStyle w:val="EndNoteBibliography"/>
        <w:spacing w:after="0"/>
        <w:ind w:left="720" w:hanging="720"/>
      </w:pPr>
      <w:r w:rsidRPr="00E04D44">
        <w:lastRenderedPageBreak/>
        <w:t>[51] M. Koti, R.J. Gooding, P. Nuin, A. Haslehurst, C. Crane, J. Weberpals, T. Childs, P. Bryson, M. Dharsee, K. Evans, H.E. Feilotter, P.C. Park, and J.A. Squire, Identification of the IGF1/PI3K/NF kappaB/ERK gene signalling networks associated with chemotherapy resistance and treatment response in high-grade serous epithelial ovarian cancer. BMC Cancer 13 (2013) 549.</w:t>
      </w:r>
    </w:p>
    <w:p w:rsidR="00E04D44" w:rsidRPr="00E04D44" w:rsidRDefault="00E04D44" w:rsidP="00E04D44">
      <w:pPr>
        <w:pStyle w:val="EndNoteBibliography"/>
        <w:spacing w:after="0"/>
        <w:ind w:left="720" w:hanging="720"/>
      </w:pPr>
      <w:r w:rsidRPr="00E04D44">
        <w:t>[52] J.H. Yim, H.S. Yun, S.J. Lee, J.H. Baek, C.W. Lee, J.Y. Song, H.D. Um, J.K. Park, J.S. Kim, I.C. Park, and S.G. Hwang, Radiosensitizing effect of PSMC5, a 19S proteasome ATPase, in H460 lung cancer cells. Biochem Biophys Res Commun 469 (2016) 94-100.</w:t>
      </w:r>
    </w:p>
    <w:p w:rsidR="00E04D44" w:rsidRPr="00E04D44" w:rsidRDefault="00E04D44" w:rsidP="00E04D44">
      <w:pPr>
        <w:pStyle w:val="EndNoteBibliography"/>
        <w:spacing w:after="0"/>
        <w:ind w:left="720" w:hanging="720"/>
      </w:pPr>
      <w:r w:rsidRPr="00E04D44">
        <w:t>[53] P. Bragado, Y. Estrada, F. Parikh, S. Krause, C. Capobianco, H.G. Farina, D.M. Schewe, and J.A. Aguirre-Ghiso, TGF-beta2 dictates disseminated tumour cell fate in target organs through TGF-beta-RIII and p38alpha/beta signalling. Nat Cell Biol 15 (2013) 1351-61.</w:t>
      </w:r>
    </w:p>
    <w:p w:rsidR="00E04D44" w:rsidRPr="00E04D44" w:rsidRDefault="00E04D44" w:rsidP="00E04D44">
      <w:pPr>
        <w:pStyle w:val="EndNoteBibliography"/>
        <w:spacing w:after="0"/>
        <w:ind w:left="720" w:hanging="720"/>
      </w:pPr>
      <w:r w:rsidRPr="00E04D44">
        <w:t>[54] H.C. Tai, A.C. Chang, H.J. Yu, C.Y. Huang, Y.C. Tsai, Y.W. Lai, H.L. Sun, C.H. Tang, and S.W. Wang, Osteoblast-derived WNT-induced secreted protein 1 increases VCAM-1 expression and enhances prostate cancer metastasis by down-regulating miR-126. Oncotarget 5 (2014) 7589-98.</w:t>
      </w:r>
    </w:p>
    <w:p w:rsidR="00E04D44" w:rsidRPr="00E04D44" w:rsidRDefault="00E04D44" w:rsidP="00E04D44">
      <w:pPr>
        <w:pStyle w:val="EndNoteBibliography"/>
        <w:spacing w:after="0"/>
        <w:ind w:left="720" w:hanging="720"/>
      </w:pPr>
      <w:r w:rsidRPr="00E04D44">
        <w:t>[55] Y.Q. Huang, C.H. Liang, L. He, J. Tian, C.S. Liang, X. Chen, Z.L. Ma, and Z.Y. Liu, Development and Validation of a Radiomics Nomogram for Preoperative Prediction of Lymph Node Metastasis in Colorectal Cancer. J Clin Oncol 34 (2016) 2157-64.</w:t>
      </w:r>
    </w:p>
    <w:p w:rsidR="00E04D44" w:rsidRPr="00E04D44" w:rsidRDefault="00E04D44" w:rsidP="00E04D44">
      <w:pPr>
        <w:pStyle w:val="EndNoteBibliography"/>
        <w:ind w:left="720" w:hanging="720"/>
      </w:pPr>
      <w:r w:rsidRPr="00E04D44">
        <w:t>[56] Y. Wang, J. Li, Y. Xia, R. Gong, K. Wang, Z. Yan, X. Wan, G. Liu, D. Wu, L. Shi, W. Lau, M. Wu, and F. Shen, Prognostic nomogram for intrahepatic cholangiocarcinoma after partial hepatectomy. J Clin Oncol 31 (2013) 1188-95.</w:t>
      </w:r>
    </w:p>
    <w:p w:rsidR="00AD5AB4" w:rsidRPr="00BB3549" w:rsidRDefault="004C6762" w:rsidP="00F860F9">
      <w:pPr>
        <w:rPr>
          <w:rFonts w:ascii="Times New Roman" w:hAnsi="Times New Roman" w:cs="Times New Roman"/>
        </w:rPr>
      </w:pPr>
      <w:r w:rsidRPr="00BB3549">
        <w:rPr>
          <w:rFonts w:ascii="Times New Roman" w:hAnsi="Times New Roman" w:cs="Times New Roman"/>
        </w:rPr>
        <w:fldChar w:fldCharType="end"/>
      </w:r>
    </w:p>
    <w:p w:rsidR="00BF295B" w:rsidRPr="00BB3549" w:rsidRDefault="00BF295B" w:rsidP="00BF295B">
      <w:pPr>
        <w:rPr>
          <w:rFonts w:ascii="Times New Roman" w:hAnsi="Times New Roman" w:cs="Times New Roman"/>
        </w:rPr>
      </w:pPr>
      <w:r w:rsidRPr="00BB3549">
        <w:rPr>
          <w:rFonts w:ascii="Times New Roman" w:hAnsi="Times New Roman" w:cs="Times New Roman"/>
          <w:b/>
        </w:rPr>
        <w:t>Figure 1</w:t>
      </w:r>
      <w:r w:rsidRPr="00BB3549">
        <w:rPr>
          <w:rFonts w:ascii="Times New Roman" w:hAnsi="Times New Roman" w:cs="Times New Roman"/>
        </w:rPr>
        <w:t xml:space="preserve"> Overall survival of OC patients in the training set (A) and test set (B)</w:t>
      </w:r>
    </w:p>
    <w:p w:rsidR="00BF295B" w:rsidRPr="00BB3549" w:rsidRDefault="00BF295B" w:rsidP="00BF295B">
      <w:pPr>
        <w:rPr>
          <w:rFonts w:ascii="Times New Roman" w:hAnsi="Times New Roman" w:cs="Times New Roman"/>
        </w:rPr>
      </w:pPr>
      <w:r w:rsidRPr="00BB3549">
        <w:rPr>
          <w:rFonts w:ascii="Times New Roman" w:hAnsi="Times New Roman" w:cs="Times New Roman"/>
          <w:b/>
        </w:rPr>
        <w:t>Figure 2</w:t>
      </w:r>
      <w:r w:rsidRPr="00BB3549">
        <w:rPr>
          <w:rFonts w:ascii="Times New Roman" w:hAnsi="Times New Roman" w:cs="Times New Roman"/>
        </w:rPr>
        <w:t xml:space="preserve"> Univariate Cox proportional hazards regression analysis of IRGPI signature for OS in different OC subgroups.</w:t>
      </w:r>
    </w:p>
    <w:p w:rsidR="00BF295B" w:rsidRPr="00BB3549" w:rsidRDefault="00BF295B" w:rsidP="00BF295B">
      <w:pPr>
        <w:rPr>
          <w:rFonts w:ascii="Times New Roman" w:hAnsi="Times New Roman" w:cs="Times New Roman"/>
        </w:rPr>
      </w:pPr>
      <w:r w:rsidRPr="00BB3549">
        <w:rPr>
          <w:rFonts w:ascii="Times New Roman" w:hAnsi="Times New Roman" w:cs="Times New Roman"/>
          <w:b/>
        </w:rPr>
        <w:t>Figure 3</w:t>
      </w:r>
      <w:r w:rsidRPr="00BB3549">
        <w:rPr>
          <w:rFonts w:ascii="Times New Roman" w:hAnsi="Times New Roman" w:cs="Times New Roman"/>
        </w:rPr>
        <w:t xml:space="preserve"> C-index comparisons between IRGPI and </w:t>
      </w:r>
      <w:proofErr w:type="gramStart"/>
      <w:r w:rsidRPr="00BB3549">
        <w:rPr>
          <w:rFonts w:ascii="Times New Roman" w:hAnsi="Times New Roman" w:cs="Times New Roman"/>
        </w:rPr>
        <w:t>other</w:t>
      </w:r>
      <w:proofErr w:type="gramEnd"/>
      <w:r w:rsidRPr="00BB3549">
        <w:rPr>
          <w:rFonts w:ascii="Times New Roman" w:hAnsi="Times New Roman" w:cs="Times New Roman"/>
        </w:rPr>
        <w:t xml:space="preserve"> prognostic model. (A) C-index comparison between IRGPI and ICPI. (B) C-index comparison between IRGPI and 10-gene signature, 11-gene signature, and 4-gene signature.</w:t>
      </w:r>
    </w:p>
    <w:p w:rsidR="00BB3549" w:rsidRPr="00BB3549" w:rsidRDefault="00BB3549" w:rsidP="00BB3549">
      <w:pPr>
        <w:rPr>
          <w:rFonts w:ascii="Times New Roman" w:hAnsi="Times New Roman" w:cs="Times New Roman"/>
        </w:rPr>
      </w:pPr>
      <w:r w:rsidRPr="00BB3549">
        <w:rPr>
          <w:rFonts w:ascii="Times New Roman" w:hAnsi="Times New Roman" w:cs="Times New Roman"/>
          <w:b/>
        </w:rPr>
        <w:t>Figure 4</w:t>
      </w:r>
      <w:r w:rsidRPr="00BB3549">
        <w:rPr>
          <w:rFonts w:ascii="Times New Roman" w:hAnsi="Times New Roman" w:cs="Times New Roman"/>
        </w:rPr>
        <w:t xml:space="preserve"> To obtain the predicted probability 2- and 4- year OS of OC patients, locate the patient values on each axis. Draw a straight line upward to the ‘Points’ axis to determine the points of the variable. Sum the points for all variables and locate the sum on the ‘Total points’ axis. Draw a vertical line down to the ‘Probability of 2- and 4- year survival probability’ axis to find the probability of survival at 2 and 4 years. The equation of each variable as follows: Points for age = 0 * Age ^3 + 0 * Age ^2 + -0.095701946 * Age + 9.570194592;  Points for stage = 0 * Stage ^2 + 0.080584323 * Stage + 0; Points for ICPI= -22.222222222 * ICPI + 133.333333333; 2-year Survival Probability = -1.76e-06 * points ^3 + 7.9012e-05 * points ^2 + 0.011958347 * points + 0.299978225; 4-year Survival Probability = -1.891e-06 * points ^3 + 0.000195695 * points ^2 + 0.006382286 * points + 0.127737235; </w:t>
      </w:r>
    </w:p>
    <w:p w:rsidR="00BF295B" w:rsidRPr="00BB3549" w:rsidRDefault="00BF295B" w:rsidP="00BF295B">
      <w:pPr>
        <w:rPr>
          <w:rFonts w:ascii="Times New Roman" w:hAnsi="Times New Roman" w:cs="Times New Roman"/>
        </w:rPr>
      </w:pPr>
      <w:r w:rsidRPr="00BB3549">
        <w:rPr>
          <w:rFonts w:ascii="Times New Roman" w:hAnsi="Times New Roman" w:cs="Times New Roman"/>
          <w:b/>
        </w:rPr>
        <w:t xml:space="preserve">Figure 5 </w:t>
      </w:r>
      <w:r w:rsidRPr="00BB3549">
        <w:rPr>
          <w:rFonts w:ascii="Times New Roman" w:hAnsi="Times New Roman" w:cs="Times New Roman"/>
        </w:rPr>
        <w:t xml:space="preserve">Calibration plots depicting the correlation between predicted and actual probability of 2year OS (A) and </w:t>
      </w:r>
      <w:proofErr w:type="gramStart"/>
      <w:r w:rsidRPr="00BB3549">
        <w:rPr>
          <w:rFonts w:ascii="Times New Roman" w:hAnsi="Times New Roman" w:cs="Times New Roman"/>
        </w:rPr>
        <w:t>4 year</w:t>
      </w:r>
      <w:proofErr w:type="gramEnd"/>
      <w:r w:rsidRPr="00BB3549">
        <w:rPr>
          <w:rFonts w:ascii="Times New Roman" w:hAnsi="Times New Roman" w:cs="Times New Roman"/>
        </w:rPr>
        <w:t xml:space="preserve"> OS in the test set.</w:t>
      </w:r>
    </w:p>
    <w:p w:rsidR="00BF295B" w:rsidRPr="00BB3549" w:rsidRDefault="00BF295B" w:rsidP="00BF295B">
      <w:pPr>
        <w:rPr>
          <w:rFonts w:ascii="Times New Roman" w:hAnsi="Times New Roman" w:cs="Times New Roman"/>
        </w:rPr>
      </w:pPr>
      <w:r w:rsidRPr="00BB3549">
        <w:rPr>
          <w:rFonts w:ascii="Times New Roman" w:hAnsi="Times New Roman" w:cs="Times New Roman"/>
          <w:b/>
        </w:rPr>
        <w:lastRenderedPageBreak/>
        <w:t xml:space="preserve">Figure 6 </w:t>
      </w:r>
      <w:r w:rsidRPr="00BB3549">
        <w:rPr>
          <w:rFonts w:ascii="Times New Roman" w:hAnsi="Times New Roman" w:cs="Times New Roman"/>
        </w:rPr>
        <w:t>Decision curve analyses for overall survival predictions. Decision curve analyses depicting the net benefit associated with the use of the nomograms.</w:t>
      </w:r>
    </w:p>
    <w:p w:rsidR="00BF295B" w:rsidRPr="00BB3549" w:rsidRDefault="00BF295B" w:rsidP="00BF295B">
      <w:pPr>
        <w:rPr>
          <w:rFonts w:ascii="Times New Roman" w:hAnsi="Times New Roman" w:cs="Times New Roman"/>
        </w:rPr>
      </w:pPr>
      <w:r w:rsidRPr="00BB3549">
        <w:rPr>
          <w:rFonts w:ascii="Times New Roman" w:hAnsi="Times New Roman" w:cs="Times New Roman"/>
          <w:b/>
        </w:rPr>
        <w:t xml:space="preserve">Supplementary figure1 </w:t>
      </w:r>
      <w:r w:rsidRPr="00BB3549">
        <w:rPr>
          <w:rFonts w:ascii="Times New Roman" w:hAnsi="Times New Roman" w:cs="Times New Roman"/>
        </w:rPr>
        <w:t>Optimal cutoff of IRGPI to classify OC patients into IRGPI low risk group and IRGPI high risk group based on the result of time dependent survival analysis.</w:t>
      </w:r>
    </w:p>
    <w:p w:rsidR="00BF295B" w:rsidRPr="00BB3549" w:rsidRDefault="00BF295B" w:rsidP="00BF295B">
      <w:pPr>
        <w:rPr>
          <w:rFonts w:ascii="Times New Roman" w:hAnsi="Times New Roman" w:cs="Times New Roman"/>
        </w:rPr>
      </w:pPr>
      <w:r w:rsidRPr="00BB3549">
        <w:rPr>
          <w:rFonts w:ascii="Times New Roman" w:hAnsi="Times New Roman" w:cs="Times New Roman"/>
          <w:b/>
        </w:rPr>
        <w:t>Supplementary figure 2</w:t>
      </w:r>
      <w:r w:rsidRPr="00BB3549">
        <w:rPr>
          <w:rFonts w:ascii="Times New Roman" w:hAnsi="Times New Roman" w:cs="Times New Roman"/>
        </w:rPr>
        <w:t xml:space="preserve"> Kaplan- Meier survival analysis of early stage (A), advanced stage (B), low grade (C) and high grade (D) OC patients according to the IRGPI status in the training set.</w:t>
      </w:r>
    </w:p>
    <w:p w:rsidR="00BF295B" w:rsidRPr="00BB3549" w:rsidRDefault="00BF295B" w:rsidP="00BF295B">
      <w:pPr>
        <w:rPr>
          <w:rFonts w:ascii="Times New Roman" w:hAnsi="Times New Roman" w:cs="Times New Roman"/>
        </w:rPr>
      </w:pPr>
      <w:r w:rsidRPr="00BB3549">
        <w:rPr>
          <w:rFonts w:ascii="Times New Roman" w:hAnsi="Times New Roman" w:cs="Times New Roman"/>
          <w:b/>
        </w:rPr>
        <w:t xml:space="preserve"> Supplementary figure 3</w:t>
      </w:r>
      <w:r w:rsidRPr="00BB3549">
        <w:rPr>
          <w:rFonts w:ascii="Times New Roman" w:hAnsi="Times New Roman" w:cs="Times New Roman"/>
        </w:rPr>
        <w:t xml:space="preserve"> Kaplan- Meier survival analysis of early stage (A), advanced stage (B), low grade (C) and high grade (D) OC patients according to the IRGPI status in the test set.</w:t>
      </w:r>
    </w:p>
    <w:p w:rsidR="00BF295B" w:rsidRPr="00BB3549" w:rsidRDefault="00BF295B" w:rsidP="00BF295B">
      <w:pPr>
        <w:rPr>
          <w:rFonts w:ascii="Times New Roman" w:hAnsi="Times New Roman" w:cs="Times New Roman"/>
        </w:rPr>
      </w:pPr>
      <w:r w:rsidRPr="00BB3549">
        <w:rPr>
          <w:rFonts w:ascii="Times New Roman" w:hAnsi="Times New Roman" w:cs="Times New Roman"/>
          <w:b/>
        </w:rPr>
        <w:t>Supplementary figure 4</w:t>
      </w:r>
      <w:r w:rsidRPr="00BB3549">
        <w:rPr>
          <w:rFonts w:ascii="Times New Roman" w:hAnsi="Times New Roman" w:cs="Times New Roman"/>
        </w:rPr>
        <w:t xml:space="preserve"> Protein –to protein interaction network of IRGs. </w:t>
      </w:r>
    </w:p>
    <w:p w:rsidR="00BF295B" w:rsidRPr="00BB3549" w:rsidRDefault="00BF295B" w:rsidP="00BF295B">
      <w:pPr>
        <w:rPr>
          <w:rFonts w:ascii="Times New Roman" w:hAnsi="Times New Roman" w:cs="Times New Roman"/>
        </w:rPr>
      </w:pPr>
      <w:r w:rsidRPr="00BB3549">
        <w:rPr>
          <w:rFonts w:ascii="Times New Roman" w:hAnsi="Times New Roman" w:cs="Times New Roman"/>
          <w:b/>
        </w:rPr>
        <w:t xml:space="preserve">Supplementary figure 5 (A) </w:t>
      </w:r>
      <w:r w:rsidRPr="00BB3549">
        <w:rPr>
          <w:rFonts w:ascii="Times New Roman" w:hAnsi="Times New Roman" w:cs="Times New Roman"/>
        </w:rPr>
        <w:t>Optimal cutoff of IRGPI to classify OC patients into ICPI low risk group and ICPI high risk group based on the result of time dependent survival analysis. (B) Kaplan-Meier survival analysis of OC patients in the whole population in the training set and test set according to IRGPI and ICPI status.</w:t>
      </w:r>
    </w:p>
    <w:p w:rsidR="00BF295B" w:rsidRPr="00BB3549" w:rsidRDefault="00BF295B" w:rsidP="00F860F9">
      <w:pPr>
        <w:rPr>
          <w:rFonts w:ascii="Times New Roman" w:hAnsi="Times New Roman" w:cs="Times New Roman"/>
        </w:rPr>
      </w:pPr>
    </w:p>
    <w:sectPr w:rsidR="00BF295B" w:rsidRPr="00BB3549" w:rsidSect="00D1180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225F" w:rsidRDefault="0060225F" w:rsidP="00E174D4">
      <w:pPr>
        <w:spacing w:after="0" w:line="240" w:lineRule="auto"/>
      </w:pPr>
      <w:r>
        <w:separator/>
      </w:r>
    </w:p>
  </w:endnote>
  <w:endnote w:type="continuationSeparator" w:id="0">
    <w:p w:rsidR="0060225F" w:rsidRDefault="0060225F" w:rsidP="00E17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225F" w:rsidRDefault="0060225F" w:rsidP="00E174D4">
      <w:pPr>
        <w:spacing w:after="0" w:line="240" w:lineRule="auto"/>
      </w:pPr>
      <w:r>
        <w:separator/>
      </w:r>
    </w:p>
  </w:footnote>
  <w:footnote w:type="continuationSeparator" w:id="0">
    <w:p w:rsidR="0060225F" w:rsidRDefault="0060225F" w:rsidP="00E174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16C4F"/>
    <w:multiLevelType w:val="singleLevel"/>
    <w:tmpl w:val="13416C4F"/>
    <w:lvl w:ilvl="0">
      <w:start w:val="1"/>
      <w:numFmt w:val="decimal"/>
      <w:suff w:val="space"/>
      <w:lvlText w:val="%1."/>
      <w:lvlJc w:val="left"/>
    </w:lvl>
  </w:abstractNum>
  <w:abstractNum w:abstractNumId="1" w15:restartNumberingAfterBreak="0">
    <w:nsid w:val="15F62184"/>
    <w:multiLevelType w:val="hybridMultilevel"/>
    <w:tmpl w:val="ECF04852"/>
    <w:lvl w:ilvl="0" w:tplc="0038D6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DC22847"/>
    <w:multiLevelType w:val="hybridMultilevel"/>
    <w:tmpl w:val="AFBC71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DA00EE2"/>
    <w:multiLevelType w:val="hybridMultilevel"/>
    <w:tmpl w:val="6E2274E4"/>
    <w:lvl w:ilvl="0" w:tplc="0038D6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330C">
    <w15:presenceInfo w15:providerId="None" w15:userId="33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Frontiers in Neuroendo&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29pp2srb9rd2nevezk5f9xqvatds50ap2tx&quot;&gt;My EndNote Library&lt;record-ids&gt;&lt;item&gt;426&lt;/item&gt;&lt;/record-ids&gt;&lt;/item&gt;&lt;/Libraries&gt;"/>
  </w:docVars>
  <w:rsids>
    <w:rsidRoot w:val="00E174D4"/>
    <w:rsid w:val="00021DAF"/>
    <w:rsid w:val="00031C57"/>
    <w:rsid w:val="000323F2"/>
    <w:rsid w:val="00035857"/>
    <w:rsid w:val="000417C8"/>
    <w:rsid w:val="00055E6D"/>
    <w:rsid w:val="00081EB2"/>
    <w:rsid w:val="0008248C"/>
    <w:rsid w:val="00085820"/>
    <w:rsid w:val="00086106"/>
    <w:rsid w:val="000872B3"/>
    <w:rsid w:val="000931FE"/>
    <w:rsid w:val="00095DBD"/>
    <w:rsid w:val="000A5B22"/>
    <w:rsid w:val="000B30F2"/>
    <w:rsid w:val="000B38A3"/>
    <w:rsid w:val="000B3F06"/>
    <w:rsid w:val="000C1751"/>
    <w:rsid w:val="000C79BA"/>
    <w:rsid w:val="000D58DF"/>
    <w:rsid w:val="000E1D10"/>
    <w:rsid w:val="000E499B"/>
    <w:rsid w:val="00101C33"/>
    <w:rsid w:val="00126AD2"/>
    <w:rsid w:val="0012729A"/>
    <w:rsid w:val="001551A4"/>
    <w:rsid w:val="001555AA"/>
    <w:rsid w:val="00156D5D"/>
    <w:rsid w:val="0016026B"/>
    <w:rsid w:val="00172463"/>
    <w:rsid w:val="0018688A"/>
    <w:rsid w:val="00193270"/>
    <w:rsid w:val="00196C6E"/>
    <w:rsid w:val="001A016A"/>
    <w:rsid w:val="001A1E8C"/>
    <w:rsid w:val="001B021C"/>
    <w:rsid w:val="001B5023"/>
    <w:rsid w:val="001C38CC"/>
    <w:rsid w:val="001D1E12"/>
    <w:rsid w:val="001E7E2C"/>
    <w:rsid w:val="001F1182"/>
    <w:rsid w:val="00203605"/>
    <w:rsid w:val="00204ED4"/>
    <w:rsid w:val="00212B54"/>
    <w:rsid w:val="00214859"/>
    <w:rsid w:val="0021608E"/>
    <w:rsid w:val="00224E2D"/>
    <w:rsid w:val="00243717"/>
    <w:rsid w:val="00247040"/>
    <w:rsid w:val="00255CC2"/>
    <w:rsid w:val="00257B23"/>
    <w:rsid w:val="00274E1D"/>
    <w:rsid w:val="002915BD"/>
    <w:rsid w:val="00296264"/>
    <w:rsid w:val="002A6C60"/>
    <w:rsid w:val="002C1E99"/>
    <w:rsid w:val="002C2773"/>
    <w:rsid w:val="002D2229"/>
    <w:rsid w:val="002D3188"/>
    <w:rsid w:val="002D7B58"/>
    <w:rsid w:val="002E6A73"/>
    <w:rsid w:val="002E7E16"/>
    <w:rsid w:val="00325AEA"/>
    <w:rsid w:val="0033149C"/>
    <w:rsid w:val="00334740"/>
    <w:rsid w:val="003432A6"/>
    <w:rsid w:val="00352415"/>
    <w:rsid w:val="00355728"/>
    <w:rsid w:val="003638F6"/>
    <w:rsid w:val="00367C5C"/>
    <w:rsid w:val="003724A2"/>
    <w:rsid w:val="00375F6B"/>
    <w:rsid w:val="0037798E"/>
    <w:rsid w:val="003923B2"/>
    <w:rsid w:val="003C1748"/>
    <w:rsid w:val="003D0068"/>
    <w:rsid w:val="003D6575"/>
    <w:rsid w:val="003D778E"/>
    <w:rsid w:val="003F0B53"/>
    <w:rsid w:val="003F2EB8"/>
    <w:rsid w:val="003F3411"/>
    <w:rsid w:val="003F3CCB"/>
    <w:rsid w:val="00407F4A"/>
    <w:rsid w:val="00414672"/>
    <w:rsid w:val="00416136"/>
    <w:rsid w:val="00416138"/>
    <w:rsid w:val="00417150"/>
    <w:rsid w:val="00426D62"/>
    <w:rsid w:val="0044757F"/>
    <w:rsid w:val="00453936"/>
    <w:rsid w:val="0046501A"/>
    <w:rsid w:val="00465B40"/>
    <w:rsid w:val="00467513"/>
    <w:rsid w:val="00477F35"/>
    <w:rsid w:val="004813DF"/>
    <w:rsid w:val="004C03A7"/>
    <w:rsid w:val="004C6762"/>
    <w:rsid w:val="004D16F1"/>
    <w:rsid w:val="004E26ED"/>
    <w:rsid w:val="004F1DDE"/>
    <w:rsid w:val="004F54F6"/>
    <w:rsid w:val="00502A1B"/>
    <w:rsid w:val="00510D4F"/>
    <w:rsid w:val="0051648D"/>
    <w:rsid w:val="00520BA0"/>
    <w:rsid w:val="005235C2"/>
    <w:rsid w:val="005249E6"/>
    <w:rsid w:val="005333E2"/>
    <w:rsid w:val="00540BBE"/>
    <w:rsid w:val="00541227"/>
    <w:rsid w:val="005534A8"/>
    <w:rsid w:val="00554A4D"/>
    <w:rsid w:val="00561629"/>
    <w:rsid w:val="00564AF3"/>
    <w:rsid w:val="00566081"/>
    <w:rsid w:val="00573AD2"/>
    <w:rsid w:val="00577041"/>
    <w:rsid w:val="00582E91"/>
    <w:rsid w:val="005A0A51"/>
    <w:rsid w:val="005B112D"/>
    <w:rsid w:val="005C34B5"/>
    <w:rsid w:val="005D0F8A"/>
    <w:rsid w:val="005D7E31"/>
    <w:rsid w:val="005E56F8"/>
    <w:rsid w:val="0060225F"/>
    <w:rsid w:val="0060783B"/>
    <w:rsid w:val="00612665"/>
    <w:rsid w:val="00612E6C"/>
    <w:rsid w:val="00623D0D"/>
    <w:rsid w:val="00630182"/>
    <w:rsid w:val="00634EB1"/>
    <w:rsid w:val="00637B86"/>
    <w:rsid w:val="0064179A"/>
    <w:rsid w:val="006442C4"/>
    <w:rsid w:val="00644E82"/>
    <w:rsid w:val="00651B84"/>
    <w:rsid w:val="00657620"/>
    <w:rsid w:val="00666717"/>
    <w:rsid w:val="00683B4C"/>
    <w:rsid w:val="006A26AE"/>
    <w:rsid w:val="006A28B7"/>
    <w:rsid w:val="006B385F"/>
    <w:rsid w:val="006C730E"/>
    <w:rsid w:val="006E533B"/>
    <w:rsid w:val="006E7E32"/>
    <w:rsid w:val="006F24DC"/>
    <w:rsid w:val="0070645D"/>
    <w:rsid w:val="00743B68"/>
    <w:rsid w:val="007443A4"/>
    <w:rsid w:val="00747868"/>
    <w:rsid w:val="00755DDF"/>
    <w:rsid w:val="007579AF"/>
    <w:rsid w:val="00761B6D"/>
    <w:rsid w:val="00766489"/>
    <w:rsid w:val="0077384C"/>
    <w:rsid w:val="007B3524"/>
    <w:rsid w:val="007B3759"/>
    <w:rsid w:val="007B73FA"/>
    <w:rsid w:val="007C0430"/>
    <w:rsid w:val="007D4FD1"/>
    <w:rsid w:val="007F6524"/>
    <w:rsid w:val="00806AD2"/>
    <w:rsid w:val="00814B8B"/>
    <w:rsid w:val="0082322B"/>
    <w:rsid w:val="0083566F"/>
    <w:rsid w:val="00846DA3"/>
    <w:rsid w:val="008533E6"/>
    <w:rsid w:val="008640AE"/>
    <w:rsid w:val="008673A0"/>
    <w:rsid w:val="00875EC5"/>
    <w:rsid w:val="0089693B"/>
    <w:rsid w:val="008A0B33"/>
    <w:rsid w:val="008B3920"/>
    <w:rsid w:val="008B6A7B"/>
    <w:rsid w:val="008D6567"/>
    <w:rsid w:val="008E1201"/>
    <w:rsid w:val="008E151D"/>
    <w:rsid w:val="00903397"/>
    <w:rsid w:val="0090788C"/>
    <w:rsid w:val="0091559B"/>
    <w:rsid w:val="00921174"/>
    <w:rsid w:val="0092713C"/>
    <w:rsid w:val="009279E4"/>
    <w:rsid w:val="00937639"/>
    <w:rsid w:val="0094069F"/>
    <w:rsid w:val="0094347E"/>
    <w:rsid w:val="009473B3"/>
    <w:rsid w:val="00973479"/>
    <w:rsid w:val="00995DD6"/>
    <w:rsid w:val="009A3D34"/>
    <w:rsid w:val="009C0DFE"/>
    <w:rsid w:val="009C380A"/>
    <w:rsid w:val="009C51AF"/>
    <w:rsid w:val="009C631A"/>
    <w:rsid w:val="009D18AC"/>
    <w:rsid w:val="00A040D6"/>
    <w:rsid w:val="00A060C9"/>
    <w:rsid w:val="00A16F5C"/>
    <w:rsid w:val="00A17AC0"/>
    <w:rsid w:val="00A2168E"/>
    <w:rsid w:val="00A31DA1"/>
    <w:rsid w:val="00A33292"/>
    <w:rsid w:val="00A4110F"/>
    <w:rsid w:val="00A56171"/>
    <w:rsid w:val="00A66F95"/>
    <w:rsid w:val="00A7284C"/>
    <w:rsid w:val="00A771F9"/>
    <w:rsid w:val="00A829CB"/>
    <w:rsid w:val="00A8630B"/>
    <w:rsid w:val="00A9562A"/>
    <w:rsid w:val="00A97D57"/>
    <w:rsid w:val="00AB3144"/>
    <w:rsid w:val="00AC4D3F"/>
    <w:rsid w:val="00AC6EF3"/>
    <w:rsid w:val="00AC7B18"/>
    <w:rsid w:val="00AD5AB4"/>
    <w:rsid w:val="00AE4163"/>
    <w:rsid w:val="00AF07DF"/>
    <w:rsid w:val="00AF4FBA"/>
    <w:rsid w:val="00B015A9"/>
    <w:rsid w:val="00B0309C"/>
    <w:rsid w:val="00B0373E"/>
    <w:rsid w:val="00B06980"/>
    <w:rsid w:val="00B379F4"/>
    <w:rsid w:val="00B51CF4"/>
    <w:rsid w:val="00B546F6"/>
    <w:rsid w:val="00B548AF"/>
    <w:rsid w:val="00B548F9"/>
    <w:rsid w:val="00B71859"/>
    <w:rsid w:val="00B764A8"/>
    <w:rsid w:val="00B834FA"/>
    <w:rsid w:val="00B90E95"/>
    <w:rsid w:val="00B9604D"/>
    <w:rsid w:val="00BA7BA4"/>
    <w:rsid w:val="00BB0C5B"/>
    <w:rsid w:val="00BB1122"/>
    <w:rsid w:val="00BB3549"/>
    <w:rsid w:val="00BB596C"/>
    <w:rsid w:val="00BE68A2"/>
    <w:rsid w:val="00BF295B"/>
    <w:rsid w:val="00C107E3"/>
    <w:rsid w:val="00C14A39"/>
    <w:rsid w:val="00C17256"/>
    <w:rsid w:val="00C2761A"/>
    <w:rsid w:val="00C34D40"/>
    <w:rsid w:val="00C35E56"/>
    <w:rsid w:val="00C41802"/>
    <w:rsid w:val="00C5671A"/>
    <w:rsid w:val="00C72072"/>
    <w:rsid w:val="00C75D53"/>
    <w:rsid w:val="00C76F7C"/>
    <w:rsid w:val="00C85BC5"/>
    <w:rsid w:val="00C92FA8"/>
    <w:rsid w:val="00C95A57"/>
    <w:rsid w:val="00CA080D"/>
    <w:rsid w:val="00CA45C2"/>
    <w:rsid w:val="00CA500E"/>
    <w:rsid w:val="00CB3265"/>
    <w:rsid w:val="00CB4E9C"/>
    <w:rsid w:val="00CB68E4"/>
    <w:rsid w:val="00CC5DD0"/>
    <w:rsid w:val="00CC66FC"/>
    <w:rsid w:val="00CC7677"/>
    <w:rsid w:val="00CD6A59"/>
    <w:rsid w:val="00CD786D"/>
    <w:rsid w:val="00CE329C"/>
    <w:rsid w:val="00CE7027"/>
    <w:rsid w:val="00CF4CD2"/>
    <w:rsid w:val="00D10BA3"/>
    <w:rsid w:val="00D11803"/>
    <w:rsid w:val="00D21D72"/>
    <w:rsid w:val="00D30919"/>
    <w:rsid w:val="00D401AF"/>
    <w:rsid w:val="00D41542"/>
    <w:rsid w:val="00D534A8"/>
    <w:rsid w:val="00D5454D"/>
    <w:rsid w:val="00D618D4"/>
    <w:rsid w:val="00D63631"/>
    <w:rsid w:val="00D66DDC"/>
    <w:rsid w:val="00D713C4"/>
    <w:rsid w:val="00D71E27"/>
    <w:rsid w:val="00D76A71"/>
    <w:rsid w:val="00DA5670"/>
    <w:rsid w:val="00DC0B77"/>
    <w:rsid w:val="00DC1AF7"/>
    <w:rsid w:val="00DC4E2D"/>
    <w:rsid w:val="00DC64A9"/>
    <w:rsid w:val="00DF31A2"/>
    <w:rsid w:val="00E00A51"/>
    <w:rsid w:val="00E04D44"/>
    <w:rsid w:val="00E0611C"/>
    <w:rsid w:val="00E174D4"/>
    <w:rsid w:val="00E23267"/>
    <w:rsid w:val="00E23D22"/>
    <w:rsid w:val="00E268AB"/>
    <w:rsid w:val="00E26E13"/>
    <w:rsid w:val="00E35BB5"/>
    <w:rsid w:val="00E42867"/>
    <w:rsid w:val="00E54884"/>
    <w:rsid w:val="00E576F2"/>
    <w:rsid w:val="00E81358"/>
    <w:rsid w:val="00E81E98"/>
    <w:rsid w:val="00E947D1"/>
    <w:rsid w:val="00E94FB2"/>
    <w:rsid w:val="00E975CE"/>
    <w:rsid w:val="00EA73CF"/>
    <w:rsid w:val="00EC5CA7"/>
    <w:rsid w:val="00ED0025"/>
    <w:rsid w:val="00EE2592"/>
    <w:rsid w:val="00EE6AFD"/>
    <w:rsid w:val="00F04943"/>
    <w:rsid w:val="00F2383A"/>
    <w:rsid w:val="00F265FC"/>
    <w:rsid w:val="00F2672F"/>
    <w:rsid w:val="00F34D23"/>
    <w:rsid w:val="00F531AE"/>
    <w:rsid w:val="00F5367A"/>
    <w:rsid w:val="00F5525B"/>
    <w:rsid w:val="00F571CC"/>
    <w:rsid w:val="00F6295A"/>
    <w:rsid w:val="00F7021E"/>
    <w:rsid w:val="00F71F4F"/>
    <w:rsid w:val="00F83827"/>
    <w:rsid w:val="00F852D6"/>
    <w:rsid w:val="00F860F9"/>
    <w:rsid w:val="00F86931"/>
    <w:rsid w:val="00F9040E"/>
    <w:rsid w:val="00F92B5C"/>
    <w:rsid w:val="00F935C8"/>
    <w:rsid w:val="00FA53D6"/>
    <w:rsid w:val="00FB5E40"/>
    <w:rsid w:val="00FC72EF"/>
    <w:rsid w:val="00FD2397"/>
    <w:rsid w:val="00FD2524"/>
    <w:rsid w:val="00FF0620"/>
    <w:rsid w:val="00FF1CFD"/>
    <w:rsid w:val="00FF2A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7862FDF-BDB5-4936-B351-17C9A3106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1180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74D4"/>
    <w:pPr>
      <w:tabs>
        <w:tab w:val="center" w:pos="4320"/>
        <w:tab w:val="right" w:pos="8640"/>
      </w:tabs>
      <w:spacing w:after="0" w:line="240" w:lineRule="auto"/>
    </w:pPr>
  </w:style>
  <w:style w:type="character" w:customStyle="1" w:styleId="a4">
    <w:name w:val="页眉 字符"/>
    <w:basedOn w:val="a0"/>
    <w:link w:val="a3"/>
    <w:uiPriority w:val="99"/>
    <w:rsid w:val="00E174D4"/>
  </w:style>
  <w:style w:type="paragraph" w:styleId="a5">
    <w:name w:val="footer"/>
    <w:basedOn w:val="a"/>
    <w:link w:val="a6"/>
    <w:uiPriority w:val="99"/>
    <w:unhideWhenUsed/>
    <w:rsid w:val="00E174D4"/>
    <w:pPr>
      <w:tabs>
        <w:tab w:val="center" w:pos="4320"/>
        <w:tab w:val="right" w:pos="8640"/>
      </w:tabs>
      <w:spacing w:after="0" w:line="240" w:lineRule="auto"/>
    </w:pPr>
  </w:style>
  <w:style w:type="character" w:customStyle="1" w:styleId="a6">
    <w:name w:val="页脚 字符"/>
    <w:basedOn w:val="a0"/>
    <w:link w:val="a5"/>
    <w:uiPriority w:val="99"/>
    <w:rsid w:val="00E174D4"/>
  </w:style>
  <w:style w:type="character" w:styleId="a7">
    <w:name w:val="annotation reference"/>
    <w:basedOn w:val="a0"/>
    <w:uiPriority w:val="99"/>
    <w:semiHidden/>
    <w:unhideWhenUsed/>
    <w:rsid w:val="001E7E2C"/>
    <w:rPr>
      <w:sz w:val="16"/>
      <w:szCs w:val="16"/>
    </w:rPr>
  </w:style>
  <w:style w:type="paragraph" w:styleId="a8">
    <w:name w:val="annotation text"/>
    <w:basedOn w:val="a"/>
    <w:link w:val="a9"/>
    <w:uiPriority w:val="99"/>
    <w:semiHidden/>
    <w:unhideWhenUsed/>
    <w:rsid w:val="001E7E2C"/>
    <w:pPr>
      <w:spacing w:line="240" w:lineRule="auto"/>
    </w:pPr>
    <w:rPr>
      <w:sz w:val="20"/>
      <w:szCs w:val="20"/>
    </w:rPr>
  </w:style>
  <w:style w:type="character" w:customStyle="1" w:styleId="a9">
    <w:name w:val="批注文字 字符"/>
    <w:basedOn w:val="a0"/>
    <w:link w:val="a8"/>
    <w:uiPriority w:val="99"/>
    <w:semiHidden/>
    <w:rsid w:val="001E7E2C"/>
    <w:rPr>
      <w:sz w:val="20"/>
      <w:szCs w:val="20"/>
    </w:rPr>
  </w:style>
  <w:style w:type="paragraph" w:styleId="aa">
    <w:name w:val="annotation subject"/>
    <w:basedOn w:val="a8"/>
    <w:next w:val="a8"/>
    <w:link w:val="ab"/>
    <w:uiPriority w:val="99"/>
    <w:semiHidden/>
    <w:unhideWhenUsed/>
    <w:rsid w:val="001E7E2C"/>
    <w:rPr>
      <w:b/>
      <w:bCs/>
    </w:rPr>
  </w:style>
  <w:style w:type="character" w:customStyle="1" w:styleId="ab">
    <w:name w:val="批注主题 字符"/>
    <w:basedOn w:val="a9"/>
    <w:link w:val="aa"/>
    <w:uiPriority w:val="99"/>
    <w:semiHidden/>
    <w:rsid w:val="001E7E2C"/>
    <w:rPr>
      <w:b/>
      <w:bCs/>
      <w:sz w:val="20"/>
      <w:szCs w:val="20"/>
    </w:rPr>
  </w:style>
  <w:style w:type="paragraph" w:styleId="ac">
    <w:name w:val="Balloon Text"/>
    <w:basedOn w:val="a"/>
    <w:link w:val="ad"/>
    <w:uiPriority w:val="99"/>
    <w:semiHidden/>
    <w:unhideWhenUsed/>
    <w:rsid w:val="001E7E2C"/>
    <w:pPr>
      <w:spacing w:after="0" w:line="240" w:lineRule="auto"/>
    </w:pPr>
    <w:rPr>
      <w:rFonts w:ascii="宋体" w:eastAsia="宋体"/>
      <w:sz w:val="18"/>
      <w:szCs w:val="18"/>
    </w:rPr>
  </w:style>
  <w:style w:type="character" w:customStyle="1" w:styleId="ad">
    <w:name w:val="批注框文本 字符"/>
    <w:basedOn w:val="a0"/>
    <w:link w:val="ac"/>
    <w:uiPriority w:val="99"/>
    <w:semiHidden/>
    <w:rsid w:val="001E7E2C"/>
    <w:rPr>
      <w:rFonts w:ascii="宋体" w:eastAsia="宋体"/>
      <w:sz w:val="18"/>
      <w:szCs w:val="18"/>
    </w:rPr>
  </w:style>
  <w:style w:type="paragraph" w:customStyle="1" w:styleId="EndNoteBibliographyTitle">
    <w:name w:val="EndNote Bibliography Title"/>
    <w:basedOn w:val="a"/>
    <w:link w:val="EndNoteBibliographyTitleChar"/>
    <w:rsid w:val="00F92B5C"/>
    <w:pPr>
      <w:spacing w:after="0"/>
      <w:jc w:val="center"/>
    </w:pPr>
    <w:rPr>
      <w:rFonts w:ascii="Calibri" w:hAnsi="Calibri" w:cs="Calibri"/>
      <w:noProof/>
    </w:rPr>
  </w:style>
  <w:style w:type="character" w:customStyle="1" w:styleId="EndNoteBibliographyTitleChar">
    <w:name w:val="EndNote Bibliography Title Char"/>
    <w:basedOn w:val="a0"/>
    <w:link w:val="EndNoteBibliographyTitle"/>
    <w:rsid w:val="00F92B5C"/>
    <w:rPr>
      <w:rFonts w:ascii="Calibri" w:hAnsi="Calibri" w:cs="Calibri"/>
      <w:noProof/>
    </w:rPr>
  </w:style>
  <w:style w:type="paragraph" w:customStyle="1" w:styleId="EndNoteBibliography">
    <w:name w:val="EndNote Bibliography"/>
    <w:basedOn w:val="a"/>
    <w:link w:val="EndNoteBibliographyChar"/>
    <w:rsid w:val="00F92B5C"/>
    <w:pPr>
      <w:spacing w:line="240" w:lineRule="auto"/>
    </w:pPr>
    <w:rPr>
      <w:rFonts w:ascii="Calibri" w:hAnsi="Calibri" w:cs="Calibri"/>
      <w:noProof/>
    </w:rPr>
  </w:style>
  <w:style w:type="character" w:customStyle="1" w:styleId="EndNoteBibliographyChar">
    <w:name w:val="EndNote Bibliography Char"/>
    <w:basedOn w:val="a0"/>
    <w:link w:val="EndNoteBibliography"/>
    <w:rsid w:val="00F92B5C"/>
    <w:rPr>
      <w:rFonts w:ascii="Calibri" w:hAnsi="Calibri" w:cs="Calibri"/>
      <w:noProof/>
    </w:rPr>
  </w:style>
  <w:style w:type="character" w:styleId="ae">
    <w:name w:val="Hyperlink"/>
    <w:basedOn w:val="a0"/>
    <w:uiPriority w:val="99"/>
    <w:unhideWhenUsed/>
    <w:rsid w:val="00C34D40"/>
    <w:rPr>
      <w:color w:val="0000FF" w:themeColor="hyperlink"/>
      <w:u w:val="single"/>
    </w:rPr>
  </w:style>
  <w:style w:type="paragraph" w:styleId="af">
    <w:name w:val="List Paragraph"/>
    <w:basedOn w:val="a"/>
    <w:uiPriority w:val="34"/>
    <w:qFormat/>
    <w:rsid w:val="00C172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00526">
      <w:bodyDiv w:val="1"/>
      <w:marLeft w:val="0"/>
      <w:marRight w:val="0"/>
      <w:marTop w:val="0"/>
      <w:marBottom w:val="0"/>
      <w:divBdr>
        <w:top w:val="none" w:sz="0" w:space="0" w:color="auto"/>
        <w:left w:val="none" w:sz="0" w:space="0" w:color="auto"/>
        <w:bottom w:val="none" w:sz="0" w:space="0" w:color="auto"/>
        <w:right w:val="none" w:sz="0" w:space="0" w:color="auto"/>
      </w:divBdr>
    </w:div>
    <w:div w:id="418871680">
      <w:bodyDiv w:val="1"/>
      <w:marLeft w:val="0"/>
      <w:marRight w:val="0"/>
      <w:marTop w:val="0"/>
      <w:marBottom w:val="0"/>
      <w:divBdr>
        <w:top w:val="none" w:sz="0" w:space="0" w:color="auto"/>
        <w:left w:val="none" w:sz="0" w:space="0" w:color="auto"/>
        <w:bottom w:val="none" w:sz="0" w:space="0" w:color="auto"/>
        <w:right w:val="none" w:sz="0" w:space="0" w:color="auto"/>
      </w:divBdr>
      <w:divsChild>
        <w:div w:id="1597515245">
          <w:marLeft w:val="0"/>
          <w:marRight w:val="0"/>
          <w:marTop w:val="0"/>
          <w:marBottom w:val="0"/>
          <w:divBdr>
            <w:top w:val="none" w:sz="0" w:space="0" w:color="auto"/>
            <w:left w:val="none" w:sz="0" w:space="0" w:color="auto"/>
            <w:bottom w:val="none" w:sz="0" w:space="0" w:color="auto"/>
            <w:right w:val="none" w:sz="0" w:space="0" w:color="auto"/>
          </w:divBdr>
        </w:div>
        <w:div w:id="1965426228">
          <w:marLeft w:val="0"/>
          <w:marRight w:val="0"/>
          <w:marTop w:val="0"/>
          <w:marBottom w:val="0"/>
          <w:divBdr>
            <w:top w:val="none" w:sz="0" w:space="0" w:color="auto"/>
            <w:left w:val="none" w:sz="0" w:space="0" w:color="auto"/>
            <w:bottom w:val="none" w:sz="0" w:space="0" w:color="auto"/>
            <w:right w:val="none" w:sz="0" w:space="0" w:color="auto"/>
          </w:divBdr>
        </w:div>
        <w:div w:id="274946697">
          <w:marLeft w:val="0"/>
          <w:marRight w:val="0"/>
          <w:marTop w:val="0"/>
          <w:marBottom w:val="0"/>
          <w:divBdr>
            <w:top w:val="none" w:sz="0" w:space="0" w:color="auto"/>
            <w:left w:val="none" w:sz="0" w:space="0" w:color="auto"/>
            <w:bottom w:val="none" w:sz="0" w:space="0" w:color="auto"/>
            <w:right w:val="none" w:sz="0" w:space="0" w:color="auto"/>
          </w:divBdr>
        </w:div>
        <w:div w:id="1822236884">
          <w:marLeft w:val="0"/>
          <w:marRight w:val="0"/>
          <w:marTop w:val="0"/>
          <w:marBottom w:val="0"/>
          <w:divBdr>
            <w:top w:val="none" w:sz="0" w:space="0" w:color="auto"/>
            <w:left w:val="none" w:sz="0" w:space="0" w:color="auto"/>
            <w:bottom w:val="none" w:sz="0" w:space="0" w:color="auto"/>
            <w:right w:val="none" w:sz="0" w:space="0" w:color="auto"/>
          </w:divBdr>
        </w:div>
        <w:div w:id="2034379570">
          <w:marLeft w:val="0"/>
          <w:marRight w:val="0"/>
          <w:marTop w:val="0"/>
          <w:marBottom w:val="0"/>
          <w:divBdr>
            <w:top w:val="none" w:sz="0" w:space="0" w:color="auto"/>
            <w:left w:val="none" w:sz="0" w:space="0" w:color="auto"/>
            <w:bottom w:val="none" w:sz="0" w:space="0" w:color="auto"/>
            <w:right w:val="none" w:sz="0" w:space="0" w:color="auto"/>
          </w:divBdr>
        </w:div>
        <w:div w:id="647515887">
          <w:marLeft w:val="0"/>
          <w:marRight w:val="0"/>
          <w:marTop w:val="0"/>
          <w:marBottom w:val="0"/>
          <w:divBdr>
            <w:top w:val="none" w:sz="0" w:space="0" w:color="auto"/>
            <w:left w:val="none" w:sz="0" w:space="0" w:color="auto"/>
            <w:bottom w:val="none" w:sz="0" w:space="0" w:color="auto"/>
            <w:right w:val="none" w:sz="0" w:space="0" w:color="auto"/>
          </w:divBdr>
        </w:div>
        <w:div w:id="910894122">
          <w:marLeft w:val="0"/>
          <w:marRight w:val="0"/>
          <w:marTop w:val="0"/>
          <w:marBottom w:val="0"/>
          <w:divBdr>
            <w:top w:val="none" w:sz="0" w:space="0" w:color="auto"/>
            <w:left w:val="none" w:sz="0" w:space="0" w:color="auto"/>
            <w:bottom w:val="none" w:sz="0" w:space="0" w:color="auto"/>
            <w:right w:val="none" w:sz="0" w:space="0" w:color="auto"/>
          </w:divBdr>
        </w:div>
        <w:div w:id="1650011907">
          <w:marLeft w:val="0"/>
          <w:marRight w:val="0"/>
          <w:marTop w:val="0"/>
          <w:marBottom w:val="0"/>
          <w:divBdr>
            <w:top w:val="none" w:sz="0" w:space="0" w:color="auto"/>
            <w:left w:val="none" w:sz="0" w:space="0" w:color="auto"/>
            <w:bottom w:val="none" w:sz="0" w:space="0" w:color="auto"/>
            <w:right w:val="none" w:sz="0" w:space="0" w:color="auto"/>
          </w:divBdr>
        </w:div>
        <w:div w:id="726611515">
          <w:marLeft w:val="0"/>
          <w:marRight w:val="0"/>
          <w:marTop w:val="0"/>
          <w:marBottom w:val="0"/>
          <w:divBdr>
            <w:top w:val="none" w:sz="0" w:space="0" w:color="auto"/>
            <w:left w:val="none" w:sz="0" w:space="0" w:color="auto"/>
            <w:bottom w:val="none" w:sz="0" w:space="0" w:color="auto"/>
            <w:right w:val="none" w:sz="0" w:space="0" w:color="auto"/>
          </w:divBdr>
        </w:div>
        <w:div w:id="219169326">
          <w:marLeft w:val="0"/>
          <w:marRight w:val="0"/>
          <w:marTop w:val="0"/>
          <w:marBottom w:val="0"/>
          <w:divBdr>
            <w:top w:val="none" w:sz="0" w:space="0" w:color="auto"/>
            <w:left w:val="none" w:sz="0" w:space="0" w:color="auto"/>
            <w:bottom w:val="none" w:sz="0" w:space="0" w:color="auto"/>
            <w:right w:val="none" w:sz="0" w:space="0" w:color="auto"/>
          </w:divBdr>
        </w:div>
        <w:div w:id="1856535348">
          <w:marLeft w:val="0"/>
          <w:marRight w:val="0"/>
          <w:marTop w:val="0"/>
          <w:marBottom w:val="0"/>
          <w:divBdr>
            <w:top w:val="none" w:sz="0" w:space="0" w:color="auto"/>
            <w:left w:val="none" w:sz="0" w:space="0" w:color="auto"/>
            <w:bottom w:val="none" w:sz="0" w:space="0" w:color="auto"/>
            <w:right w:val="none" w:sz="0" w:space="0" w:color="auto"/>
          </w:divBdr>
        </w:div>
        <w:div w:id="427043480">
          <w:marLeft w:val="0"/>
          <w:marRight w:val="0"/>
          <w:marTop w:val="0"/>
          <w:marBottom w:val="0"/>
          <w:divBdr>
            <w:top w:val="none" w:sz="0" w:space="0" w:color="auto"/>
            <w:left w:val="none" w:sz="0" w:space="0" w:color="auto"/>
            <w:bottom w:val="none" w:sz="0" w:space="0" w:color="auto"/>
            <w:right w:val="none" w:sz="0" w:space="0" w:color="auto"/>
          </w:divBdr>
        </w:div>
        <w:div w:id="602496198">
          <w:marLeft w:val="0"/>
          <w:marRight w:val="0"/>
          <w:marTop w:val="0"/>
          <w:marBottom w:val="0"/>
          <w:divBdr>
            <w:top w:val="none" w:sz="0" w:space="0" w:color="auto"/>
            <w:left w:val="none" w:sz="0" w:space="0" w:color="auto"/>
            <w:bottom w:val="none" w:sz="0" w:space="0" w:color="auto"/>
            <w:right w:val="none" w:sz="0" w:space="0" w:color="auto"/>
          </w:divBdr>
        </w:div>
        <w:div w:id="910772689">
          <w:marLeft w:val="0"/>
          <w:marRight w:val="0"/>
          <w:marTop w:val="0"/>
          <w:marBottom w:val="0"/>
          <w:divBdr>
            <w:top w:val="none" w:sz="0" w:space="0" w:color="auto"/>
            <w:left w:val="none" w:sz="0" w:space="0" w:color="auto"/>
            <w:bottom w:val="none" w:sz="0" w:space="0" w:color="auto"/>
            <w:right w:val="none" w:sz="0" w:space="0" w:color="auto"/>
          </w:divBdr>
        </w:div>
        <w:div w:id="1812408377">
          <w:marLeft w:val="0"/>
          <w:marRight w:val="0"/>
          <w:marTop w:val="0"/>
          <w:marBottom w:val="0"/>
          <w:divBdr>
            <w:top w:val="none" w:sz="0" w:space="0" w:color="auto"/>
            <w:left w:val="none" w:sz="0" w:space="0" w:color="auto"/>
            <w:bottom w:val="none" w:sz="0" w:space="0" w:color="auto"/>
            <w:right w:val="none" w:sz="0" w:space="0" w:color="auto"/>
          </w:divBdr>
        </w:div>
        <w:div w:id="665399667">
          <w:marLeft w:val="0"/>
          <w:marRight w:val="0"/>
          <w:marTop w:val="0"/>
          <w:marBottom w:val="0"/>
          <w:divBdr>
            <w:top w:val="none" w:sz="0" w:space="0" w:color="auto"/>
            <w:left w:val="none" w:sz="0" w:space="0" w:color="auto"/>
            <w:bottom w:val="none" w:sz="0" w:space="0" w:color="auto"/>
            <w:right w:val="none" w:sz="0" w:space="0" w:color="auto"/>
          </w:divBdr>
        </w:div>
        <w:div w:id="640697916">
          <w:marLeft w:val="0"/>
          <w:marRight w:val="0"/>
          <w:marTop w:val="0"/>
          <w:marBottom w:val="0"/>
          <w:divBdr>
            <w:top w:val="none" w:sz="0" w:space="0" w:color="auto"/>
            <w:left w:val="none" w:sz="0" w:space="0" w:color="auto"/>
            <w:bottom w:val="none" w:sz="0" w:space="0" w:color="auto"/>
            <w:right w:val="none" w:sz="0" w:space="0" w:color="auto"/>
          </w:divBdr>
        </w:div>
        <w:div w:id="207227280">
          <w:marLeft w:val="0"/>
          <w:marRight w:val="0"/>
          <w:marTop w:val="0"/>
          <w:marBottom w:val="0"/>
          <w:divBdr>
            <w:top w:val="none" w:sz="0" w:space="0" w:color="auto"/>
            <w:left w:val="none" w:sz="0" w:space="0" w:color="auto"/>
            <w:bottom w:val="none" w:sz="0" w:space="0" w:color="auto"/>
            <w:right w:val="none" w:sz="0" w:space="0" w:color="auto"/>
          </w:divBdr>
        </w:div>
        <w:div w:id="1600794720">
          <w:marLeft w:val="0"/>
          <w:marRight w:val="0"/>
          <w:marTop w:val="0"/>
          <w:marBottom w:val="0"/>
          <w:divBdr>
            <w:top w:val="none" w:sz="0" w:space="0" w:color="auto"/>
            <w:left w:val="none" w:sz="0" w:space="0" w:color="auto"/>
            <w:bottom w:val="none" w:sz="0" w:space="0" w:color="auto"/>
            <w:right w:val="none" w:sz="0" w:space="0" w:color="auto"/>
          </w:divBdr>
        </w:div>
        <w:div w:id="1506044798">
          <w:marLeft w:val="0"/>
          <w:marRight w:val="0"/>
          <w:marTop w:val="0"/>
          <w:marBottom w:val="0"/>
          <w:divBdr>
            <w:top w:val="none" w:sz="0" w:space="0" w:color="auto"/>
            <w:left w:val="none" w:sz="0" w:space="0" w:color="auto"/>
            <w:bottom w:val="none" w:sz="0" w:space="0" w:color="auto"/>
            <w:right w:val="none" w:sz="0" w:space="0" w:color="auto"/>
          </w:divBdr>
        </w:div>
        <w:div w:id="1832793984">
          <w:marLeft w:val="0"/>
          <w:marRight w:val="0"/>
          <w:marTop w:val="0"/>
          <w:marBottom w:val="0"/>
          <w:divBdr>
            <w:top w:val="none" w:sz="0" w:space="0" w:color="auto"/>
            <w:left w:val="none" w:sz="0" w:space="0" w:color="auto"/>
            <w:bottom w:val="none" w:sz="0" w:space="0" w:color="auto"/>
            <w:right w:val="none" w:sz="0" w:space="0" w:color="auto"/>
          </w:divBdr>
        </w:div>
        <w:div w:id="1046376259">
          <w:marLeft w:val="0"/>
          <w:marRight w:val="0"/>
          <w:marTop w:val="0"/>
          <w:marBottom w:val="0"/>
          <w:divBdr>
            <w:top w:val="none" w:sz="0" w:space="0" w:color="auto"/>
            <w:left w:val="none" w:sz="0" w:space="0" w:color="auto"/>
            <w:bottom w:val="none" w:sz="0" w:space="0" w:color="auto"/>
            <w:right w:val="none" w:sz="0" w:space="0" w:color="auto"/>
          </w:divBdr>
        </w:div>
        <w:div w:id="91896493">
          <w:marLeft w:val="0"/>
          <w:marRight w:val="0"/>
          <w:marTop w:val="0"/>
          <w:marBottom w:val="0"/>
          <w:divBdr>
            <w:top w:val="none" w:sz="0" w:space="0" w:color="auto"/>
            <w:left w:val="none" w:sz="0" w:space="0" w:color="auto"/>
            <w:bottom w:val="none" w:sz="0" w:space="0" w:color="auto"/>
            <w:right w:val="none" w:sz="0" w:space="0" w:color="auto"/>
          </w:divBdr>
        </w:div>
        <w:div w:id="431366383">
          <w:marLeft w:val="0"/>
          <w:marRight w:val="0"/>
          <w:marTop w:val="0"/>
          <w:marBottom w:val="0"/>
          <w:divBdr>
            <w:top w:val="none" w:sz="0" w:space="0" w:color="auto"/>
            <w:left w:val="none" w:sz="0" w:space="0" w:color="auto"/>
            <w:bottom w:val="none" w:sz="0" w:space="0" w:color="auto"/>
            <w:right w:val="none" w:sz="0" w:space="0" w:color="auto"/>
          </w:divBdr>
        </w:div>
        <w:div w:id="1968004337">
          <w:marLeft w:val="0"/>
          <w:marRight w:val="0"/>
          <w:marTop w:val="0"/>
          <w:marBottom w:val="0"/>
          <w:divBdr>
            <w:top w:val="none" w:sz="0" w:space="0" w:color="auto"/>
            <w:left w:val="none" w:sz="0" w:space="0" w:color="auto"/>
            <w:bottom w:val="none" w:sz="0" w:space="0" w:color="auto"/>
            <w:right w:val="none" w:sz="0" w:space="0" w:color="auto"/>
          </w:divBdr>
        </w:div>
        <w:div w:id="803236134">
          <w:marLeft w:val="0"/>
          <w:marRight w:val="0"/>
          <w:marTop w:val="0"/>
          <w:marBottom w:val="0"/>
          <w:divBdr>
            <w:top w:val="none" w:sz="0" w:space="0" w:color="auto"/>
            <w:left w:val="none" w:sz="0" w:space="0" w:color="auto"/>
            <w:bottom w:val="none" w:sz="0" w:space="0" w:color="auto"/>
            <w:right w:val="none" w:sz="0" w:space="0" w:color="auto"/>
          </w:divBdr>
        </w:div>
        <w:div w:id="253828940">
          <w:marLeft w:val="0"/>
          <w:marRight w:val="0"/>
          <w:marTop w:val="0"/>
          <w:marBottom w:val="0"/>
          <w:divBdr>
            <w:top w:val="none" w:sz="0" w:space="0" w:color="auto"/>
            <w:left w:val="none" w:sz="0" w:space="0" w:color="auto"/>
            <w:bottom w:val="none" w:sz="0" w:space="0" w:color="auto"/>
            <w:right w:val="none" w:sz="0" w:space="0" w:color="auto"/>
          </w:divBdr>
        </w:div>
        <w:div w:id="842664443">
          <w:marLeft w:val="0"/>
          <w:marRight w:val="0"/>
          <w:marTop w:val="0"/>
          <w:marBottom w:val="0"/>
          <w:divBdr>
            <w:top w:val="none" w:sz="0" w:space="0" w:color="auto"/>
            <w:left w:val="none" w:sz="0" w:space="0" w:color="auto"/>
            <w:bottom w:val="none" w:sz="0" w:space="0" w:color="auto"/>
            <w:right w:val="none" w:sz="0" w:space="0" w:color="auto"/>
          </w:divBdr>
        </w:div>
        <w:div w:id="2021809626">
          <w:marLeft w:val="0"/>
          <w:marRight w:val="0"/>
          <w:marTop w:val="0"/>
          <w:marBottom w:val="0"/>
          <w:divBdr>
            <w:top w:val="none" w:sz="0" w:space="0" w:color="auto"/>
            <w:left w:val="none" w:sz="0" w:space="0" w:color="auto"/>
            <w:bottom w:val="none" w:sz="0" w:space="0" w:color="auto"/>
            <w:right w:val="none" w:sz="0" w:space="0" w:color="auto"/>
          </w:divBdr>
        </w:div>
        <w:div w:id="530386810">
          <w:marLeft w:val="0"/>
          <w:marRight w:val="0"/>
          <w:marTop w:val="0"/>
          <w:marBottom w:val="0"/>
          <w:divBdr>
            <w:top w:val="none" w:sz="0" w:space="0" w:color="auto"/>
            <w:left w:val="none" w:sz="0" w:space="0" w:color="auto"/>
            <w:bottom w:val="none" w:sz="0" w:space="0" w:color="auto"/>
            <w:right w:val="none" w:sz="0" w:space="0" w:color="auto"/>
          </w:divBdr>
        </w:div>
        <w:div w:id="1310864353">
          <w:marLeft w:val="0"/>
          <w:marRight w:val="0"/>
          <w:marTop w:val="0"/>
          <w:marBottom w:val="0"/>
          <w:divBdr>
            <w:top w:val="none" w:sz="0" w:space="0" w:color="auto"/>
            <w:left w:val="none" w:sz="0" w:space="0" w:color="auto"/>
            <w:bottom w:val="none" w:sz="0" w:space="0" w:color="auto"/>
            <w:right w:val="none" w:sz="0" w:space="0" w:color="auto"/>
          </w:divBdr>
        </w:div>
        <w:div w:id="1233468977">
          <w:marLeft w:val="0"/>
          <w:marRight w:val="0"/>
          <w:marTop w:val="0"/>
          <w:marBottom w:val="0"/>
          <w:divBdr>
            <w:top w:val="none" w:sz="0" w:space="0" w:color="auto"/>
            <w:left w:val="none" w:sz="0" w:space="0" w:color="auto"/>
            <w:bottom w:val="none" w:sz="0" w:space="0" w:color="auto"/>
            <w:right w:val="none" w:sz="0" w:space="0" w:color="auto"/>
          </w:divBdr>
        </w:div>
        <w:div w:id="1854807868">
          <w:marLeft w:val="0"/>
          <w:marRight w:val="0"/>
          <w:marTop w:val="0"/>
          <w:marBottom w:val="0"/>
          <w:divBdr>
            <w:top w:val="none" w:sz="0" w:space="0" w:color="auto"/>
            <w:left w:val="none" w:sz="0" w:space="0" w:color="auto"/>
            <w:bottom w:val="none" w:sz="0" w:space="0" w:color="auto"/>
            <w:right w:val="none" w:sz="0" w:space="0" w:color="auto"/>
          </w:divBdr>
        </w:div>
        <w:div w:id="1161458646">
          <w:marLeft w:val="0"/>
          <w:marRight w:val="0"/>
          <w:marTop w:val="0"/>
          <w:marBottom w:val="0"/>
          <w:divBdr>
            <w:top w:val="none" w:sz="0" w:space="0" w:color="auto"/>
            <w:left w:val="none" w:sz="0" w:space="0" w:color="auto"/>
            <w:bottom w:val="none" w:sz="0" w:space="0" w:color="auto"/>
            <w:right w:val="none" w:sz="0" w:space="0" w:color="auto"/>
          </w:divBdr>
        </w:div>
        <w:div w:id="329145165">
          <w:marLeft w:val="0"/>
          <w:marRight w:val="0"/>
          <w:marTop w:val="0"/>
          <w:marBottom w:val="0"/>
          <w:divBdr>
            <w:top w:val="none" w:sz="0" w:space="0" w:color="auto"/>
            <w:left w:val="none" w:sz="0" w:space="0" w:color="auto"/>
            <w:bottom w:val="none" w:sz="0" w:space="0" w:color="auto"/>
            <w:right w:val="none" w:sz="0" w:space="0" w:color="auto"/>
          </w:divBdr>
        </w:div>
        <w:div w:id="1327391936">
          <w:marLeft w:val="0"/>
          <w:marRight w:val="0"/>
          <w:marTop w:val="0"/>
          <w:marBottom w:val="0"/>
          <w:divBdr>
            <w:top w:val="none" w:sz="0" w:space="0" w:color="auto"/>
            <w:left w:val="none" w:sz="0" w:space="0" w:color="auto"/>
            <w:bottom w:val="none" w:sz="0" w:space="0" w:color="auto"/>
            <w:right w:val="none" w:sz="0" w:space="0" w:color="auto"/>
          </w:divBdr>
        </w:div>
        <w:div w:id="830146447">
          <w:marLeft w:val="0"/>
          <w:marRight w:val="0"/>
          <w:marTop w:val="0"/>
          <w:marBottom w:val="0"/>
          <w:divBdr>
            <w:top w:val="none" w:sz="0" w:space="0" w:color="auto"/>
            <w:left w:val="none" w:sz="0" w:space="0" w:color="auto"/>
            <w:bottom w:val="none" w:sz="0" w:space="0" w:color="auto"/>
            <w:right w:val="none" w:sz="0" w:space="0" w:color="auto"/>
          </w:divBdr>
        </w:div>
        <w:div w:id="1927766461">
          <w:marLeft w:val="0"/>
          <w:marRight w:val="0"/>
          <w:marTop w:val="0"/>
          <w:marBottom w:val="0"/>
          <w:divBdr>
            <w:top w:val="none" w:sz="0" w:space="0" w:color="auto"/>
            <w:left w:val="none" w:sz="0" w:space="0" w:color="auto"/>
            <w:bottom w:val="none" w:sz="0" w:space="0" w:color="auto"/>
            <w:right w:val="none" w:sz="0" w:space="0" w:color="auto"/>
          </w:divBdr>
        </w:div>
        <w:div w:id="1052539681">
          <w:marLeft w:val="0"/>
          <w:marRight w:val="0"/>
          <w:marTop w:val="0"/>
          <w:marBottom w:val="0"/>
          <w:divBdr>
            <w:top w:val="none" w:sz="0" w:space="0" w:color="auto"/>
            <w:left w:val="none" w:sz="0" w:space="0" w:color="auto"/>
            <w:bottom w:val="none" w:sz="0" w:space="0" w:color="auto"/>
            <w:right w:val="none" w:sz="0" w:space="0" w:color="auto"/>
          </w:divBdr>
        </w:div>
        <w:div w:id="1072317619">
          <w:marLeft w:val="0"/>
          <w:marRight w:val="0"/>
          <w:marTop w:val="0"/>
          <w:marBottom w:val="0"/>
          <w:divBdr>
            <w:top w:val="none" w:sz="0" w:space="0" w:color="auto"/>
            <w:left w:val="none" w:sz="0" w:space="0" w:color="auto"/>
            <w:bottom w:val="none" w:sz="0" w:space="0" w:color="auto"/>
            <w:right w:val="none" w:sz="0" w:space="0" w:color="auto"/>
          </w:divBdr>
        </w:div>
      </w:divsChild>
    </w:div>
    <w:div w:id="460608699">
      <w:bodyDiv w:val="1"/>
      <w:marLeft w:val="0"/>
      <w:marRight w:val="0"/>
      <w:marTop w:val="0"/>
      <w:marBottom w:val="0"/>
      <w:divBdr>
        <w:top w:val="none" w:sz="0" w:space="0" w:color="auto"/>
        <w:left w:val="none" w:sz="0" w:space="0" w:color="auto"/>
        <w:bottom w:val="none" w:sz="0" w:space="0" w:color="auto"/>
        <w:right w:val="none" w:sz="0" w:space="0" w:color="auto"/>
      </w:divBdr>
      <w:divsChild>
        <w:div w:id="1762413107">
          <w:marLeft w:val="0"/>
          <w:marRight w:val="0"/>
          <w:marTop w:val="0"/>
          <w:marBottom w:val="0"/>
          <w:divBdr>
            <w:top w:val="none" w:sz="0" w:space="0" w:color="auto"/>
            <w:left w:val="none" w:sz="0" w:space="0" w:color="auto"/>
            <w:bottom w:val="none" w:sz="0" w:space="0" w:color="auto"/>
            <w:right w:val="none" w:sz="0" w:space="0" w:color="auto"/>
          </w:divBdr>
        </w:div>
        <w:div w:id="578254476">
          <w:marLeft w:val="0"/>
          <w:marRight w:val="0"/>
          <w:marTop w:val="0"/>
          <w:marBottom w:val="0"/>
          <w:divBdr>
            <w:top w:val="none" w:sz="0" w:space="0" w:color="auto"/>
            <w:left w:val="none" w:sz="0" w:space="0" w:color="auto"/>
            <w:bottom w:val="none" w:sz="0" w:space="0" w:color="auto"/>
            <w:right w:val="none" w:sz="0" w:space="0" w:color="auto"/>
          </w:divBdr>
        </w:div>
        <w:div w:id="3360635">
          <w:marLeft w:val="0"/>
          <w:marRight w:val="0"/>
          <w:marTop w:val="0"/>
          <w:marBottom w:val="0"/>
          <w:divBdr>
            <w:top w:val="none" w:sz="0" w:space="0" w:color="auto"/>
            <w:left w:val="none" w:sz="0" w:space="0" w:color="auto"/>
            <w:bottom w:val="none" w:sz="0" w:space="0" w:color="auto"/>
            <w:right w:val="none" w:sz="0" w:space="0" w:color="auto"/>
          </w:divBdr>
        </w:div>
        <w:div w:id="1760255532">
          <w:marLeft w:val="0"/>
          <w:marRight w:val="0"/>
          <w:marTop w:val="0"/>
          <w:marBottom w:val="0"/>
          <w:divBdr>
            <w:top w:val="none" w:sz="0" w:space="0" w:color="auto"/>
            <w:left w:val="none" w:sz="0" w:space="0" w:color="auto"/>
            <w:bottom w:val="none" w:sz="0" w:space="0" w:color="auto"/>
            <w:right w:val="none" w:sz="0" w:space="0" w:color="auto"/>
          </w:divBdr>
        </w:div>
        <w:div w:id="1350983599">
          <w:marLeft w:val="0"/>
          <w:marRight w:val="0"/>
          <w:marTop w:val="0"/>
          <w:marBottom w:val="0"/>
          <w:divBdr>
            <w:top w:val="none" w:sz="0" w:space="0" w:color="auto"/>
            <w:left w:val="none" w:sz="0" w:space="0" w:color="auto"/>
            <w:bottom w:val="none" w:sz="0" w:space="0" w:color="auto"/>
            <w:right w:val="none" w:sz="0" w:space="0" w:color="auto"/>
          </w:divBdr>
        </w:div>
        <w:div w:id="1627151689">
          <w:marLeft w:val="0"/>
          <w:marRight w:val="0"/>
          <w:marTop w:val="0"/>
          <w:marBottom w:val="0"/>
          <w:divBdr>
            <w:top w:val="none" w:sz="0" w:space="0" w:color="auto"/>
            <w:left w:val="none" w:sz="0" w:space="0" w:color="auto"/>
            <w:bottom w:val="none" w:sz="0" w:space="0" w:color="auto"/>
            <w:right w:val="none" w:sz="0" w:space="0" w:color="auto"/>
          </w:divBdr>
        </w:div>
        <w:div w:id="1819373836">
          <w:marLeft w:val="0"/>
          <w:marRight w:val="0"/>
          <w:marTop w:val="0"/>
          <w:marBottom w:val="0"/>
          <w:divBdr>
            <w:top w:val="none" w:sz="0" w:space="0" w:color="auto"/>
            <w:left w:val="none" w:sz="0" w:space="0" w:color="auto"/>
            <w:bottom w:val="none" w:sz="0" w:space="0" w:color="auto"/>
            <w:right w:val="none" w:sz="0" w:space="0" w:color="auto"/>
          </w:divBdr>
        </w:div>
        <w:div w:id="287126265">
          <w:marLeft w:val="0"/>
          <w:marRight w:val="0"/>
          <w:marTop w:val="0"/>
          <w:marBottom w:val="0"/>
          <w:divBdr>
            <w:top w:val="none" w:sz="0" w:space="0" w:color="auto"/>
            <w:left w:val="none" w:sz="0" w:space="0" w:color="auto"/>
            <w:bottom w:val="none" w:sz="0" w:space="0" w:color="auto"/>
            <w:right w:val="none" w:sz="0" w:space="0" w:color="auto"/>
          </w:divBdr>
        </w:div>
        <w:div w:id="2136555155">
          <w:marLeft w:val="0"/>
          <w:marRight w:val="0"/>
          <w:marTop w:val="0"/>
          <w:marBottom w:val="0"/>
          <w:divBdr>
            <w:top w:val="none" w:sz="0" w:space="0" w:color="auto"/>
            <w:left w:val="none" w:sz="0" w:space="0" w:color="auto"/>
            <w:bottom w:val="none" w:sz="0" w:space="0" w:color="auto"/>
            <w:right w:val="none" w:sz="0" w:space="0" w:color="auto"/>
          </w:divBdr>
        </w:div>
      </w:divsChild>
    </w:div>
    <w:div w:id="848569366">
      <w:bodyDiv w:val="1"/>
      <w:marLeft w:val="0"/>
      <w:marRight w:val="0"/>
      <w:marTop w:val="0"/>
      <w:marBottom w:val="0"/>
      <w:divBdr>
        <w:top w:val="none" w:sz="0" w:space="0" w:color="auto"/>
        <w:left w:val="none" w:sz="0" w:space="0" w:color="auto"/>
        <w:bottom w:val="none" w:sz="0" w:space="0" w:color="auto"/>
        <w:right w:val="none" w:sz="0" w:space="0" w:color="auto"/>
      </w:divBdr>
    </w:div>
    <w:div w:id="917785410">
      <w:bodyDiv w:val="1"/>
      <w:marLeft w:val="0"/>
      <w:marRight w:val="0"/>
      <w:marTop w:val="0"/>
      <w:marBottom w:val="0"/>
      <w:divBdr>
        <w:top w:val="none" w:sz="0" w:space="0" w:color="auto"/>
        <w:left w:val="none" w:sz="0" w:space="0" w:color="auto"/>
        <w:bottom w:val="none" w:sz="0" w:space="0" w:color="auto"/>
        <w:right w:val="none" w:sz="0" w:space="0" w:color="auto"/>
      </w:divBdr>
    </w:div>
    <w:div w:id="1513379927">
      <w:bodyDiv w:val="1"/>
      <w:marLeft w:val="0"/>
      <w:marRight w:val="0"/>
      <w:marTop w:val="0"/>
      <w:marBottom w:val="0"/>
      <w:divBdr>
        <w:top w:val="none" w:sz="0" w:space="0" w:color="auto"/>
        <w:left w:val="none" w:sz="0" w:space="0" w:color="auto"/>
        <w:bottom w:val="none" w:sz="0" w:space="0" w:color="auto"/>
        <w:right w:val="none" w:sz="0" w:space="0" w:color="auto"/>
      </w:divBdr>
      <w:divsChild>
        <w:div w:id="1803494228">
          <w:marLeft w:val="0"/>
          <w:marRight w:val="0"/>
          <w:marTop w:val="0"/>
          <w:marBottom w:val="0"/>
          <w:divBdr>
            <w:top w:val="none" w:sz="0" w:space="0" w:color="auto"/>
            <w:left w:val="none" w:sz="0" w:space="0" w:color="auto"/>
            <w:bottom w:val="none" w:sz="0" w:space="0" w:color="auto"/>
            <w:right w:val="none" w:sz="0" w:space="0" w:color="auto"/>
          </w:divBdr>
        </w:div>
        <w:div w:id="1693457708">
          <w:marLeft w:val="0"/>
          <w:marRight w:val="0"/>
          <w:marTop w:val="0"/>
          <w:marBottom w:val="0"/>
          <w:divBdr>
            <w:top w:val="none" w:sz="0" w:space="0" w:color="auto"/>
            <w:left w:val="none" w:sz="0" w:space="0" w:color="auto"/>
            <w:bottom w:val="none" w:sz="0" w:space="0" w:color="auto"/>
            <w:right w:val="none" w:sz="0" w:space="0" w:color="auto"/>
          </w:divBdr>
        </w:div>
        <w:div w:id="1065760151">
          <w:marLeft w:val="0"/>
          <w:marRight w:val="0"/>
          <w:marTop w:val="0"/>
          <w:marBottom w:val="0"/>
          <w:divBdr>
            <w:top w:val="none" w:sz="0" w:space="0" w:color="auto"/>
            <w:left w:val="none" w:sz="0" w:space="0" w:color="auto"/>
            <w:bottom w:val="none" w:sz="0" w:space="0" w:color="auto"/>
            <w:right w:val="none" w:sz="0" w:space="0" w:color="auto"/>
          </w:divBdr>
        </w:div>
        <w:div w:id="2083065513">
          <w:marLeft w:val="0"/>
          <w:marRight w:val="0"/>
          <w:marTop w:val="0"/>
          <w:marBottom w:val="0"/>
          <w:divBdr>
            <w:top w:val="none" w:sz="0" w:space="0" w:color="auto"/>
            <w:left w:val="none" w:sz="0" w:space="0" w:color="auto"/>
            <w:bottom w:val="none" w:sz="0" w:space="0" w:color="auto"/>
            <w:right w:val="none" w:sz="0" w:space="0" w:color="auto"/>
          </w:divBdr>
        </w:div>
        <w:div w:id="1756393863">
          <w:marLeft w:val="0"/>
          <w:marRight w:val="0"/>
          <w:marTop w:val="0"/>
          <w:marBottom w:val="0"/>
          <w:divBdr>
            <w:top w:val="none" w:sz="0" w:space="0" w:color="auto"/>
            <w:left w:val="none" w:sz="0" w:space="0" w:color="auto"/>
            <w:bottom w:val="none" w:sz="0" w:space="0" w:color="auto"/>
            <w:right w:val="none" w:sz="0" w:space="0" w:color="auto"/>
          </w:divBdr>
        </w:div>
        <w:div w:id="1624997795">
          <w:marLeft w:val="0"/>
          <w:marRight w:val="0"/>
          <w:marTop w:val="0"/>
          <w:marBottom w:val="0"/>
          <w:divBdr>
            <w:top w:val="none" w:sz="0" w:space="0" w:color="auto"/>
            <w:left w:val="none" w:sz="0" w:space="0" w:color="auto"/>
            <w:bottom w:val="none" w:sz="0" w:space="0" w:color="auto"/>
            <w:right w:val="none" w:sz="0" w:space="0" w:color="auto"/>
          </w:divBdr>
        </w:div>
        <w:div w:id="1087994703">
          <w:marLeft w:val="0"/>
          <w:marRight w:val="0"/>
          <w:marTop w:val="0"/>
          <w:marBottom w:val="0"/>
          <w:divBdr>
            <w:top w:val="none" w:sz="0" w:space="0" w:color="auto"/>
            <w:left w:val="none" w:sz="0" w:space="0" w:color="auto"/>
            <w:bottom w:val="none" w:sz="0" w:space="0" w:color="auto"/>
            <w:right w:val="none" w:sz="0" w:space="0" w:color="auto"/>
          </w:divBdr>
        </w:div>
        <w:div w:id="954750596">
          <w:marLeft w:val="0"/>
          <w:marRight w:val="0"/>
          <w:marTop w:val="0"/>
          <w:marBottom w:val="0"/>
          <w:divBdr>
            <w:top w:val="none" w:sz="0" w:space="0" w:color="auto"/>
            <w:left w:val="none" w:sz="0" w:space="0" w:color="auto"/>
            <w:bottom w:val="none" w:sz="0" w:space="0" w:color="auto"/>
            <w:right w:val="none" w:sz="0" w:space="0" w:color="auto"/>
          </w:divBdr>
        </w:div>
        <w:div w:id="412431723">
          <w:marLeft w:val="0"/>
          <w:marRight w:val="0"/>
          <w:marTop w:val="0"/>
          <w:marBottom w:val="0"/>
          <w:divBdr>
            <w:top w:val="none" w:sz="0" w:space="0" w:color="auto"/>
            <w:left w:val="none" w:sz="0" w:space="0" w:color="auto"/>
            <w:bottom w:val="none" w:sz="0" w:space="0" w:color="auto"/>
            <w:right w:val="none" w:sz="0" w:space="0" w:color="auto"/>
          </w:divBdr>
        </w:div>
        <w:div w:id="1592202223">
          <w:marLeft w:val="0"/>
          <w:marRight w:val="0"/>
          <w:marTop w:val="0"/>
          <w:marBottom w:val="0"/>
          <w:divBdr>
            <w:top w:val="none" w:sz="0" w:space="0" w:color="auto"/>
            <w:left w:val="none" w:sz="0" w:space="0" w:color="auto"/>
            <w:bottom w:val="none" w:sz="0" w:space="0" w:color="auto"/>
            <w:right w:val="none" w:sz="0" w:space="0" w:color="auto"/>
          </w:divBdr>
        </w:div>
        <w:div w:id="980892042">
          <w:marLeft w:val="0"/>
          <w:marRight w:val="0"/>
          <w:marTop w:val="0"/>
          <w:marBottom w:val="0"/>
          <w:divBdr>
            <w:top w:val="none" w:sz="0" w:space="0" w:color="auto"/>
            <w:left w:val="none" w:sz="0" w:space="0" w:color="auto"/>
            <w:bottom w:val="none" w:sz="0" w:space="0" w:color="auto"/>
            <w:right w:val="none" w:sz="0" w:space="0" w:color="auto"/>
          </w:divBdr>
        </w:div>
        <w:div w:id="2114670960">
          <w:marLeft w:val="0"/>
          <w:marRight w:val="0"/>
          <w:marTop w:val="0"/>
          <w:marBottom w:val="0"/>
          <w:divBdr>
            <w:top w:val="none" w:sz="0" w:space="0" w:color="auto"/>
            <w:left w:val="none" w:sz="0" w:space="0" w:color="auto"/>
            <w:bottom w:val="none" w:sz="0" w:space="0" w:color="auto"/>
            <w:right w:val="none" w:sz="0" w:space="0" w:color="auto"/>
          </w:divBdr>
        </w:div>
        <w:div w:id="1532647392">
          <w:marLeft w:val="0"/>
          <w:marRight w:val="0"/>
          <w:marTop w:val="0"/>
          <w:marBottom w:val="0"/>
          <w:divBdr>
            <w:top w:val="none" w:sz="0" w:space="0" w:color="auto"/>
            <w:left w:val="none" w:sz="0" w:space="0" w:color="auto"/>
            <w:bottom w:val="none" w:sz="0" w:space="0" w:color="auto"/>
            <w:right w:val="none" w:sz="0" w:space="0" w:color="auto"/>
          </w:divBdr>
        </w:div>
        <w:div w:id="1438482096">
          <w:marLeft w:val="0"/>
          <w:marRight w:val="0"/>
          <w:marTop w:val="0"/>
          <w:marBottom w:val="0"/>
          <w:divBdr>
            <w:top w:val="none" w:sz="0" w:space="0" w:color="auto"/>
            <w:left w:val="none" w:sz="0" w:space="0" w:color="auto"/>
            <w:bottom w:val="none" w:sz="0" w:space="0" w:color="auto"/>
            <w:right w:val="none" w:sz="0" w:space="0" w:color="auto"/>
          </w:divBdr>
        </w:div>
      </w:divsChild>
    </w:div>
    <w:div w:id="1698043284">
      <w:bodyDiv w:val="1"/>
      <w:marLeft w:val="0"/>
      <w:marRight w:val="0"/>
      <w:marTop w:val="0"/>
      <w:marBottom w:val="0"/>
      <w:divBdr>
        <w:top w:val="none" w:sz="0" w:space="0" w:color="auto"/>
        <w:left w:val="none" w:sz="0" w:space="0" w:color="auto"/>
        <w:bottom w:val="none" w:sz="0" w:space="0" w:color="auto"/>
        <w:right w:val="none" w:sz="0" w:space="0" w:color="auto"/>
      </w:divBdr>
    </w:div>
    <w:div w:id="1842741583">
      <w:bodyDiv w:val="1"/>
      <w:marLeft w:val="0"/>
      <w:marRight w:val="0"/>
      <w:marTop w:val="0"/>
      <w:marBottom w:val="0"/>
      <w:divBdr>
        <w:top w:val="none" w:sz="0" w:space="0" w:color="auto"/>
        <w:left w:val="none" w:sz="0" w:space="0" w:color="auto"/>
        <w:bottom w:val="none" w:sz="0" w:space="0" w:color="auto"/>
        <w:right w:val="none" w:sz="0" w:space="0" w:color="auto"/>
      </w:divBdr>
    </w:div>
    <w:div w:id="191381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sheng-znyy@whu.edu.c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zshbhtcm@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FB7E0B-E2F5-43C1-9ADA-BFBC44802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7527</TotalTime>
  <Pages>13</Pages>
  <Words>10000</Words>
  <Characters>57002</Characters>
  <Application>Microsoft Office Word</Application>
  <DocSecurity>0</DocSecurity>
  <Lines>475</Lines>
  <Paragraphs>133</Paragraphs>
  <ScaleCrop>false</ScaleCrop>
  <Company>Microsoft</Company>
  <LinksUpToDate>false</LinksUpToDate>
  <CharactersWithSpaces>66869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g560</dc:creator>
  <cp:keywords/>
  <dc:description/>
  <cp:lastModifiedBy>330C</cp:lastModifiedBy>
  <cp:revision>71</cp:revision>
  <dcterms:created xsi:type="dcterms:W3CDTF">2018-04-26T14:13:00Z</dcterms:created>
  <dcterms:modified xsi:type="dcterms:W3CDTF">2021-12-27T16:09:00Z</dcterms:modified>
</cp:coreProperties>
</file>